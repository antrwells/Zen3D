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31.2" w:lineRule="auto"/>
        <w:rPr>
          <w:b w:val="1"/>
        </w:rPr>
      </w:pPr>
      <w:r w:rsidDel="00000000" w:rsidR="00000000" w:rsidRPr="00000000">
        <w:rPr>
          <w:b w:val="1"/>
          <w:rtl w:val="0"/>
        </w:rPr>
        <w:t xml:space="preserve">Ideas And Stories.</w:t>
      </w:r>
    </w:p>
    <w:p w:rsidR="00000000" w:rsidDel="00000000" w:rsidP="00000000" w:rsidRDefault="00000000" w:rsidRPr="00000000" w14:paraId="00000003">
      <w:pPr>
        <w:spacing w:line="331.2" w:lineRule="auto"/>
        <w:rPr>
          <w:b w:val="1"/>
        </w:rPr>
      </w:pPr>
      <w:r w:rsidDel="00000000" w:rsidR="00000000" w:rsidRPr="00000000">
        <w:rPr>
          <w:b w:val="1"/>
          <w:rtl w:val="0"/>
        </w:rPr>
        <w:t xml:space="preserve">Ideas -</w:t>
      </w:r>
    </w:p>
    <w:p w:rsidR="00000000" w:rsidDel="00000000" w:rsidP="00000000" w:rsidRDefault="00000000" w:rsidRPr="00000000" w14:paraId="00000004">
      <w:pPr>
        <w:spacing w:line="331.2" w:lineRule="auto"/>
        <w:rPr>
          <w:b w:val="1"/>
        </w:rPr>
      </w:pPr>
      <w:r w:rsidDel="00000000" w:rsidR="00000000" w:rsidRPr="00000000">
        <w:rPr>
          <w:b w:val="1"/>
          <w:rtl w:val="0"/>
        </w:rPr>
        <w:t xml:space="preserve">Name Idea -</w:t>
      </w:r>
    </w:p>
    <w:p w:rsidR="00000000" w:rsidDel="00000000" w:rsidP="00000000" w:rsidRDefault="00000000" w:rsidRPr="00000000" w14:paraId="00000005">
      <w:pPr>
        <w:spacing w:line="331.2" w:lineRule="auto"/>
        <w:rPr>
          <w:b w:val="1"/>
        </w:rPr>
      </w:pPr>
      <w:r w:rsidDel="00000000" w:rsidR="00000000" w:rsidRPr="00000000">
        <w:rPr>
          <w:rtl w:val="0"/>
        </w:rPr>
      </w:r>
    </w:p>
    <w:p w:rsidR="00000000" w:rsidDel="00000000" w:rsidP="00000000" w:rsidRDefault="00000000" w:rsidRPr="00000000" w14:paraId="00000006">
      <w:pPr>
        <w:spacing w:line="331.2" w:lineRule="auto"/>
        <w:rPr>
          <w:b w:val="1"/>
        </w:rPr>
      </w:pPr>
      <w:r w:rsidDel="00000000" w:rsidR="00000000" w:rsidRPr="00000000">
        <w:rPr>
          <w:b w:val="1"/>
          <w:rtl w:val="0"/>
        </w:rPr>
        <w:t xml:space="preserve">“Nasty”</w:t>
      </w:r>
    </w:p>
    <w:p w:rsidR="00000000" w:rsidDel="00000000" w:rsidP="00000000" w:rsidRDefault="00000000" w:rsidRPr="00000000" w14:paraId="00000007">
      <w:pPr>
        <w:spacing w:line="331.2" w:lineRule="auto"/>
        <w:rPr>
          <w:b w:val="1"/>
        </w:rPr>
      </w:pPr>
      <w:r w:rsidDel="00000000" w:rsidR="00000000" w:rsidRPr="00000000">
        <w:rPr>
          <w:rtl w:val="0"/>
        </w:rPr>
      </w:r>
    </w:p>
    <w:p w:rsidR="00000000" w:rsidDel="00000000" w:rsidP="00000000" w:rsidRDefault="00000000" w:rsidRPr="00000000" w14:paraId="00000008">
      <w:pPr>
        <w:spacing w:line="331.2" w:lineRule="auto"/>
        <w:rPr>
          <w:b w:val="1"/>
        </w:rPr>
      </w:pPr>
      <w:r w:rsidDel="00000000" w:rsidR="00000000" w:rsidRPr="00000000">
        <w:rPr>
          <w:b w:val="1"/>
          <w:rtl w:val="0"/>
        </w:rPr>
        <w:t xml:space="preserve">“The Eiffel Tower” - And so they burns…</w:t>
      </w:r>
    </w:p>
    <w:p w:rsidR="00000000" w:rsidDel="00000000" w:rsidP="00000000" w:rsidRDefault="00000000" w:rsidRPr="00000000" w14:paraId="00000009">
      <w:pPr>
        <w:spacing w:line="331.2" w:lineRule="auto"/>
        <w:rPr>
          <w:b w:val="1"/>
        </w:rPr>
      </w:pPr>
      <w:r w:rsidDel="00000000" w:rsidR="00000000" w:rsidRPr="00000000">
        <w:rPr>
          <w:rtl w:val="0"/>
        </w:rPr>
      </w:r>
    </w:p>
    <w:p w:rsidR="00000000" w:rsidDel="00000000" w:rsidP="00000000" w:rsidRDefault="00000000" w:rsidRPr="00000000" w14:paraId="0000000A">
      <w:pPr>
        <w:spacing w:line="331.2" w:lineRule="auto"/>
        <w:rPr>
          <w:b w:val="1"/>
        </w:rPr>
      </w:pPr>
      <w:r w:rsidDel="00000000" w:rsidR="00000000" w:rsidRPr="00000000">
        <w:rPr>
          <w:b w:val="1"/>
          <w:rtl w:val="0"/>
        </w:rPr>
        <w:t xml:space="preserve">“Him” - Has anyone else noticed  all his work conatates to having sex and his “love” child?</w:t>
      </w:r>
    </w:p>
    <w:p w:rsidR="00000000" w:rsidDel="00000000" w:rsidP="00000000" w:rsidRDefault="00000000" w:rsidRPr="00000000" w14:paraId="0000000B">
      <w:pPr>
        <w:spacing w:line="331.2" w:lineRule="auto"/>
        <w:rPr>
          <w:b w:val="1"/>
        </w:rPr>
      </w:pPr>
      <w:r w:rsidDel="00000000" w:rsidR="00000000" w:rsidRPr="00000000">
        <w:rPr>
          <w:rtl w:val="0"/>
        </w:rPr>
      </w:r>
    </w:p>
    <w:p w:rsidR="00000000" w:rsidDel="00000000" w:rsidP="00000000" w:rsidRDefault="00000000" w:rsidRPr="00000000" w14:paraId="0000000C">
      <w:pPr>
        <w:spacing w:line="331.2" w:lineRule="auto"/>
        <w:rPr>
          <w:b w:val="1"/>
        </w:rPr>
      </w:pPr>
      <w:r w:rsidDel="00000000" w:rsidR="00000000" w:rsidRPr="00000000">
        <w:rPr>
          <w:b w:val="1"/>
          <w:rtl w:val="0"/>
        </w:rPr>
        <w:t xml:space="preserve">D != “You’re a Good person. Be a Good Person.” - Redemption through good and love, not hatred or abuse.</w:t>
      </w:r>
    </w:p>
    <w:p w:rsidR="00000000" w:rsidDel="00000000" w:rsidP="00000000" w:rsidRDefault="00000000" w:rsidRPr="00000000" w14:paraId="0000000D">
      <w:pPr>
        <w:spacing w:line="331.2" w:lineRule="auto"/>
        <w:rPr>
          <w:b w:val="1"/>
        </w:rPr>
      </w:pPr>
      <w:r w:rsidDel="00000000" w:rsidR="00000000" w:rsidRPr="00000000">
        <w:rPr>
          <w:rtl w:val="0"/>
        </w:rPr>
      </w:r>
    </w:p>
    <w:p w:rsidR="00000000" w:rsidDel="00000000" w:rsidP="00000000" w:rsidRDefault="00000000" w:rsidRPr="00000000" w14:paraId="0000000E">
      <w:pPr>
        <w:spacing w:line="331.2" w:lineRule="auto"/>
        <w:rPr>
          <w:b w:val="1"/>
        </w:rPr>
      </w:pPr>
      <w:r w:rsidDel="00000000" w:rsidR="00000000" w:rsidRPr="00000000">
        <w:rPr>
          <w:b w:val="1"/>
          <w:rtl w:val="0"/>
        </w:rPr>
        <w:t xml:space="preserve">D = “You’re going to do it. You’ll have a much better day if you do it.” A = “You wouldn’t say that at 4pm would you?” D = “No I would not.”</w:t>
      </w:r>
    </w:p>
    <w:p w:rsidR="00000000" w:rsidDel="00000000" w:rsidP="00000000" w:rsidRDefault="00000000" w:rsidRPr="00000000" w14:paraId="0000000F">
      <w:pPr>
        <w:spacing w:line="331.2" w:lineRule="auto"/>
        <w:rPr>
          <w:b w:val="1"/>
        </w:rPr>
      </w:pPr>
      <w:r w:rsidDel="00000000" w:rsidR="00000000" w:rsidRPr="00000000">
        <w:rPr>
          <w:rtl w:val="0"/>
        </w:rPr>
      </w:r>
    </w:p>
    <w:p w:rsidR="00000000" w:rsidDel="00000000" w:rsidP="00000000" w:rsidRDefault="00000000" w:rsidRPr="00000000" w14:paraId="00000010">
      <w:pPr>
        <w:spacing w:line="331.2" w:lineRule="auto"/>
        <w:rPr>
          <w:b w:val="1"/>
        </w:rPr>
      </w:pPr>
      <w:r w:rsidDel="00000000" w:rsidR="00000000" w:rsidRPr="00000000">
        <w:rPr>
          <w:rtl w:val="0"/>
        </w:rPr>
      </w:r>
    </w:p>
    <w:p w:rsidR="00000000" w:rsidDel="00000000" w:rsidP="00000000" w:rsidRDefault="00000000" w:rsidRPr="00000000" w14:paraId="00000011">
      <w:pPr>
        <w:spacing w:line="331.2" w:lineRule="auto"/>
        <w:rPr>
          <w:b w:val="1"/>
        </w:rPr>
      </w:pPr>
      <w:r w:rsidDel="00000000" w:rsidR="00000000" w:rsidRPr="00000000">
        <w:rPr>
          <w:b w:val="1"/>
          <w:rtl w:val="0"/>
        </w:rPr>
        <w:t xml:space="preserve">“Steve And Sarah” - “Don’t mistake the truth, they are the ones doing this to us.” </w:t>
      </w:r>
    </w:p>
    <w:p w:rsidR="00000000" w:rsidDel="00000000" w:rsidP="00000000" w:rsidRDefault="00000000" w:rsidRPr="00000000" w14:paraId="00000012">
      <w:pPr>
        <w:spacing w:line="331.2" w:lineRule="auto"/>
        <w:rPr>
          <w:b w:val="1"/>
        </w:rPr>
      </w:pPr>
      <w:r w:rsidDel="00000000" w:rsidR="00000000" w:rsidRPr="00000000">
        <w:rPr>
          <w:rtl w:val="0"/>
        </w:rPr>
      </w:r>
    </w:p>
    <w:p w:rsidR="00000000" w:rsidDel="00000000" w:rsidP="00000000" w:rsidRDefault="00000000" w:rsidRPr="00000000" w14:paraId="00000013">
      <w:pPr>
        <w:spacing w:line="331.2" w:lineRule="auto"/>
        <w:rPr>
          <w:b w:val="1"/>
        </w:rPr>
      </w:pPr>
      <w:r w:rsidDel="00000000" w:rsidR="00000000" w:rsidRPr="00000000">
        <w:rPr>
          <w:b w:val="1"/>
          <w:rtl w:val="0"/>
        </w:rPr>
        <w:t xml:space="preserve">“God Slayer” - A man takes on god in all his forms, so unhappy with the bad things god allows to happen.</w:t>
      </w:r>
    </w:p>
    <w:p w:rsidR="00000000" w:rsidDel="00000000" w:rsidP="00000000" w:rsidRDefault="00000000" w:rsidRPr="00000000" w14:paraId="00000014">
      <w:pPr>
        <w:spacing w:line="331.2" w:lineRule="auto"/>
        <w:rPr>
          <w:b w:val="1"/>
        </w:rPr>
      </w:pPr>
      <w:r w:rsidDel="00000000" w:rsidR="00000000" w:rsidRPr="00000000">
        <w:rPr>
          <w:rtl w:val="0"/>
        </w:rPr>
      </w:r>
    </w:p>
    <w:p w:rsidR="00000000" w:rsidDel="00000000" w:rsidP="00000000" w:rsidRDefault="00000000" w:rsidRPr="00000000" w14:paraId="00000015">
      <w:pPr>
        <w:spacing w:line="331.2" w:lineRule="auto"/>
        <w:rPr>
          <w:b w:val="1"/>
        </w:rPr>
      </w:pPr>
      <w:r w:rsidDel="00000000" w:rsidR="00000000" w:rsidRPr="00000000">
        <w:rPr>
          <w:b w:val="1"/>
          <w:rtl w:val="0"/>
        </w:rPr>
        <w:t xml:space="preserve">“Princess Perfect” - A princess vows to make life perfect for everyone.</w:t>
      </w:r>
    </w:p>
    <w:p w:rsidR="00000000" w:rsidDel="00000000" w:rsidP="00000000" w:rsidRDefault="00000000" w:rsidRPr="00000000" w14:paraId="00000016">
      <w:pPr>
        <w:spacing w:line="331.2" w:lineRule="auto"/>
        <w:rPr>
          <w:b w:val="1"/>
        </w:rPr>
      </w:pPr>
      <w:r w:rsidDel="00000000" w:rsidR="00000000" w:rsidRPr="00000000">
        <w:rPr>
          <w:rtl w:val="0"/>
        </w:rPr>
      </w:r>
    </w:p>
    <w:p w:rsidR="00000000" w:rsidDel="00000000" w:rsidP="00000000" w:rsidRDefault="00000000" w:rsidRPr="00000000" w14:paraId="00000017">
      <w:pPr>
        <w:spacing w:line="331.2" w:lineRule="auto"/>
        <w:rPr>
          <w:b w:val="1"/>
        </w:rPr>
      </w:pPr>
      <w:r w:rsidDel="00000000" w:rsidR="00000000" w:rsidRPr="00000000">
        <w:rPr>
          <w:b w:val="1"/>
          <w:rtl w:val="0"/>
        </w:rPr>
        <w:t xml:space="preserve">“A Million men, and a dozen hearts.”</w:t>
      </w:r>
    </w:p>
    <w:p w:rsidR="00000000" w:rsidDel="00000000" w:rsidP="00000000" w:rsidRDefault="00000000" w:rsidRPr="00000000" w14:paraId="00000018">
      <w:pPr>
        <w:spacing w:line="331.2" w:lineRule="auto"/>
        <w:rPr>
          <w:b w:val="1"/>
        </w:rPr>
      </w:pPr>
      <w:r w:rsidDel="00000000" w:rsidR="00000000" w:rsidRPr="00000000">
        <w:rPr>
          <w:rtl w:val="0"/>
        </w:rPr>
      </w:r>
    </w:p>
    <w:p w:rsidR="00000000" w:rsidDel="00000000" w:rsidP="00000000" w:rsidRDefault="00000000" w:rsidRPr="00000000" w14:paraId="00000019">
      <w:pPr>
        <w:spacing w:line="331.2" w:lineRule="auto"/>
        <w:rPr>
          <w:b w:val="1"/>
        </w:rPr>
      </w:pPr>
      <w:r w:rsidDel="00000000" w:rsidR="00000000" w:rsidRPr="00000000">
        <w:rPr>
          <w:b w:val="1"/>
          <w:rtl w:val="0"/>
        </w:rPr>
        <w:t xml:space="preserve">“Kids on the line.” - A cowardly country in a non too fantastic world, create a wall of conceptual children around them, to protect themselves from all the far far superior nations out there. Word.</w:t>
      </w:r>
    </w:p>
    <w:p w:rsidR="00000000" w:rsidDel="00000000" w:rsidP="00000000" w:rsidRDefault="00000000" w:rsidRPr="00000000" w14:paraId="0000001A">
      <w:pPr>
        <w:spacing w:line="331.2" w:lineRule="auto"/>
        <w:rPr>
          <w:b w:val="1"/>
        </w:rPr>
      </w:pPr>
      <w:r w:rsidDel="00000000" w:rsidR="00000000" w:rsidRPr="00000000">
        <w:rPr>
          <w:rtl w:val="0"/>
        </w:rPr>
      </w:r>
    </w:p>
    <w:p w:rsidR="00000000" w:rsidDel="00000000" w:rsidP="00000000" w:rsidRDefault="00000000" w:rsidRPr="00000000" w14:paraId="0000001B">
      <w:pPr>
        <w:spacing w:line="331.2" w:lineRule="auto"/>
        <w:rPr>
          <w:b w:val="1"/>
        </w:rPr>
      </w:pPr>
      <w:r w:rsidDel="00000000" w:rsidR="00000000" w:rsidRPr="00000000">
        <w:rPr>
          <w:rtl w:val="0"/>
        </w:rPr>
      </w:r>
    </w:p>
    <w:p w:rsidR="00000000" w:rsidDel="00000000" w:rsidP="00000000" w:rsidRDefault="00000000" w:rsidRPr="00000000" w14:paraId="0000001C">
      <w:pPr>
        <w:spacing w:line="331.2" w:lineRule="auto"/>
        <w:rPr>
          <w:b w:val="1"/>
        </w:rPr>
      </w:pPr>
      <w:r w:rsidDel="00000000" w:rsidR="00000000" w:rsidRPr="00000000">
        <w:rPr>
          <w:b w:val="1"/>
          <w:rtl w:val="0"/>
        </w:rPr>
        <w:t xml:space="preserve">“Us”</w:t>
      </w:r>
    </w:p>
    <w:p w:rsidR="00000000" w:rsidDel="00000000" w:rsidP="00000000" w:rsidRDefault="00000000" w:rsidRPr="00000000" w14:paraId="0000001D">
      <w:pPr>
        <w:spacing w:line="331.2" w:lineRule="auto"/>
        <w:rPr>
          <w:b w:val="1"/>
        </w:rPr>
      </w:pPr>
      <w:r w:rsidDel="00000000" w:rsidR="00000000" w:rsidRPr="00000000">
        <w:rPr>
          <w:rtl w:val="0"/>
        </w:rPr>
      </w:r>
    </w:p>
    <w:p w:rsidR="00000000" w:rsidDel="00000000" w:rsidP="00000000" w:rsidRDefault="00000000" w:rsidRPr="00000000" w14:paraId="0000001E">
      <w:pPr>
        <w:spacing w:line="331.2" w:lineRule="auto"/>
        <w:rPr>
          <w:b w:val="1"/>
        </w:rPr>
      </w:pPr>
      <w:r w:rsidDel="00000000" w:rsidR="00000000" w:rsidRPr="00000000">
        <w:rPr>
          <w:b w:val="1"/>
          <w:rtl w:val="0"/>
        </w:rPr>
        <w:t xml:space="preserve">“Terminal Deception” - A government lies leads to a doomsday scenario.</w:t>
      </w:r>
    </w:p>
    <w:p w:rsidR="00000000" w:rsidDel="00000000" w:rsidP="00000000" w:rsidRDefault="00000000" w:rsidRPr="00000000" w14:paraId="0000001F">
      <w:pPr>
        <w:spacing w:line="331.2" w:lineRule="auto"/>
        <w:rPr>
          <w:b w:val="1"/>
        </w:rPr>
      </w:pPr>
      <w:r w:rsidDel="00000000" w:rsidR="00000000" w:rsidRPr="00000000">
        <w:rPr>
          <w:rtl w:val="0"/>
        </w:rPr>
      </w:r>
    </w:p>
    <w:p w:rsidR="00000000" w:rsidDel="00000000" w:rsidP="00000000" w:rsidRDefault="00000000" w:rsidRPr="00000000" w14:paraId="00000020">
      <w:pPr>
        <w:spacing w:line="331.2" w:lineRule="auto"/>
        <w:rPr>
          <w:b w:val="1"/>
        </w:rPr>
      </w:pPr>
      <w:r w:rsidDel="00000000" w:rsidR="00000000" w:rsidRPr="00000000">
        <w:rPr>
          <w:b w:val="1"/>
          <w:rtl w:val="0"/>
        </w:rPr>
        <w:t xml:space="preserve">“Albion” - The ancient english, who grew to enslave a world, are struck back by time travellers, those in the future that saw their tyranny as such.</w:t>
      </w:r>
    </w:p>
    <w:p w:rsidR="00000000" w:rsidDel="00000000" w:rsidP="00000000" w:rsidRDefault="00000000" w:rsidRPr="00000000" w14:paraId="00000021">
      <w:pPr>
        <w:spacing w:line="331.2" w:lineRule="auto"/>
        <w:rPr>
          <w:b w:val="1"/>
        </w:rPr>
      </w:pPr>
      <w:r w:rsidDel="00000000" w:rsidR="00000000" w:rsidRPr="00000000">
        <w:rPr>
          <w:rtl w:val="0"/>
        </w:rPr>
      </w:r>
    </w:p>
    <w:p w:rsidR="00000000" w:rsidDel="00000000" w:rsidP="00000000" w:rsidRDefault="00000000" w:rsidRPr="00000000" w14:paraId="00000022">
      <w:pPr>
        <w:spacing w:line="331.2" w:lineRule="auto"/>
        <w:rPr>
          <w:b w:val="1"/>
        </w:rPr>
      </w:pPr>
      <w:r w:rsidDel="00000000" w:rsidR="00000000" w:rsidRPr="00000000">
        <w:rPr>
          <w:b w:val="1"/>
          <w:rtl w:val="0"/>
        </w:rPr>
        <w:t xml:space="preserve">“Daddy’s Boy.” - How strong a bad parent can result in a bad child/adult.</w:t>
      </w:r>
    </w:p>
    <w:p w:rsidR="00000000" w:rsidDel="00000000" w:rsidP="00000000" w:rsidRDefault="00000000" w:rsidRPr="00000000" w14:paraId="00000023">
      <w:pPr>
        <w:spacing w:line="331.2" w:lineRule="auto"/>
        <w:rPr>
          <w:b w:val="1"/>
        </w:rPr>
      </w:pPr>
      <w:r w:rsidDel="00000000" w:rsidR="00000000" w:rsidRPr="00000000">
        <w:rPr>
          <w:rtl w:val="0"/>
        </w:rPr>
      </w:r>
    </w:p>
    <w:p w:rsidR="00000000" w:rsidDel="00000000" w:rsidP="00000000" w:rsidRDefault="00000000" w:rsidRPr="00000000" w14:paraId="00000024">
      <w:pPr>
        <w:spacing w:line="331.2" w:lineRule="auto"/>
        <w:rPr>
          <w:b w:val="1"/>
        </w:rPr>
      </w:pPr>
      <w:r w:rsidDel="00000000" w:rsidR="00000000" w:rsidRPr="00000000">
        <w:rPr>
          <w:b w:val="1"/>
          <w:rtl w:val="0"/>
        </w:rPr>
        <w:t xml:space="preserve">“Love lost is greater than Love never found..”</w:t>
      </w:r>
    </w:p>
    <w:p w:rsidR="00000000" w:rsidDel="00000000" w:rsidP="00000000" w:rsidRDefault="00000000" w:rsidRPr="00000000" w14:paraId="00000025">
      <w:pPr>
        <w:spacing w:line="331.2" w:lineRule="auto"/>
        <w:rPr>
          <w:b w:val="1"/>
        </w:rPr>
      </w:pPr>
      <w:r w:rsidDel="00000000" w:rsidR="00000000" w:rsidRPr="00000000">
        <w:rPr>
          <w:rtl w:val="0"/>
        </w:rPr>
      </w:r>
    </w:p>
    <w:p w:rsidR="00000000" w:rsidDel="00000000" w:rsidP="00000000" w:rsidRDefault="00000000" w:rsidRPr="00000000" w14:paraId="00000026">
      <w:pPr>
        <w:spacing w:line="331.2" w:lineRule="auto"/>
        <w:rPr>
          <w:b w:val="1"/>
        </w:rPr>
      </w:pPr>
      <w:r w:rsidDel="00000000" w:rsidR="00000000" w:rsidRPr="00000000">
        <w:rPr>
          <w:b w:val="1"/>
          <w:rtl w:val="0"/>
        </w:rPr>
        <w:t xml:space="preserve">“Child Kill” - In a dark future, there is a group of people who make it their fetish and their life to seriously hurt younger people. The world must unite against them, and stop their wicked ways.</w:t>
      </w:r>
    </w:p>
    <w:p w:rsidR="00000000" w:rsidDel="00000000" w:rsidP="00000000" w:rsidRDefault="00000000" w:rsidRPr="00000000" w14:paraId="00000027">
      <w:pPr>
        <w:spacing w:line="331.2" w:lineRule="auto"/>
        <w:rPr>
          <w:b w:val="1"/>
        </w:rPr>
      </w:pPr>
      <w:r w:rsidDel="00000000" w:rsidR="00000000" w:rsidRPr="00000000">
        <w:rPr>
          <w:rtl w:val="0"/>
        </w:rPr>
      </w:r>
    </w:p>
    <w:p w:rsidR="00000000" w:rsidDel="00000000" w:rsidP="00000000" w:rsidRDefault="00000000" w:rsidRPr="00000000" w14:paraId="00000028">
      <w:pPr>
        <w:spacing w:line="331.2" w:lineRule="auto"/>
        <w:rPr>
          <w:b w:val="1"/>
        </w:rPr>
      </w:pPr>
      <w:r w:rsidDel="00000000" w:rsidR="00000000" w:rsidRPr="00000000">
        <w:rPr>
          <w:rtl w:val="0"/>
        </w:rPr>
      </w:r>
    </w:p>
    <w:p w:rsidR="00000000" w:rsidDel="00000000" w:rsidP="00000000" w:rsidRDefault="00000000" w:rsidRPr="00000000" w14:paraId="00000029">
      <w:pPr>
        <w:spacing w:line="331.2" w:lineRule="auto"/>
        <w:rPr>
          <w:b w:val="1"/>
        </w:rPr>
      </w:pPr>
      <w:r w:rsidDel="00000000" w:rsidR="00000000" w:rsidRPr="00000000">
        <w:rPr>
          <w:b w:val="1"/>
          <w:rtl w:val="0"/>
        </w:rPr>
        <w:t xml:space="preserve">“National Hate Society” - A group of would be kings, who really only hate on everyone different than them.</w:t>
      </w:r>
    </w:p>
    <w:p w:rsidR="00000000" w:rsidDel="00000000" w:rsidP="00000000" w:rsidRDefault="00000000" w:rsidRPr="00000000" w14:paraId="0000002A">
      <w:pPr>
        <w:spacing w:line="331.2" w:lineRule="auto"/>
        <w:rPr>
          <w:b w:val="1"/>
        </w:rPr>
      </w:pPr>
      <w:r w:rsidDel="00000000" w:rsidR="00000000" w:rsidRPr="00000000">
        <w:rPr>
          <w:rtl w:val="0"/>
        </w:rPr>
      </w:r>
    </w:p>
    <w:p w:rsidR="00000000" w:rsidDel="00000000" w:rsidP="00000000" w:rsidRDefault="00000000" w:rsidRPr="00000000" w14:paraId="0000002B">
      <w:pPr>
        <w:spacing w:line="331.2" w:lineRule="auto"/>
        <w:rPr>
          <w:b w:val="1"/>
        </w:rPr>
      </w:pPr>
      <w:r w:rsidDel="00000000" w:rsidR="00000000" w:rsidRPr="00000000">
        <w:rPr>
          <w:b w:val="1"/>
          <w:rtl w:val="0"/>
        </w:rPr>
        <w:t xml:space="preserve">“Game Of Denial” - In a alternate version of england, through mind networks, the whole country enforces one human to be the player, in their game of denial. Using all forms of media and output to deny him anything that makes life beautiful to them. From love, to family, to money and friends. A game of denial. I am him.</w:t>
      </w:r>
    </w:p>
    <w:p w:rsidR="00000000" w:rsidDel="00000000" w:rsidP="00000000" w:rsidRDefault="00000000" w:rsidRPr="00000000" w14:paraId="0000002C">
      <w:pPr>
        <w:spacing w:line="331.2" w:lineRule="auto"/>
        <w:rPr>
          <w:b w:val="1"/>
        </w:rPr>
      </w:pPr>
      <w:r w:rsidDel="00000000" w:rsidR="00000000" w:rsidRPr="00000000">
        <w:rPr>
          <w:rtl w:val="0"/>
        </w:rPr>
      </w:r>
    </w:p>
    <w:p w:rsidR="00000000" w:rsidDel="00000000" w:rsidP="00000000" w:rsidRDefault="00000000" w:rsidRPr="00000000" w14:paraId="0000002D">
      <w:pPr>
        <w:spacing w:line="331.2" w:lineRule="auto"/>
        <w:rPr>
          <w:b w:val="1"/>
        </w:rPr>
      </w:pPr>
      <w:r w:rsidDel="00000000" w:rsidR="00000000" w:rsidRPr="00000000">
        <w:rPr>
          <w:b w:val="1"/>
          <w:rtl w:val="0"/>
        </w:rPr>
        <w:t xml:space="preserve">“Maybe” - A young man falls in love, she is his maybe forever.</w:t>
      </w:r>
    </w:p>
    <w:p w:rsidR="00000000" w:rsidDel="00000000" w:rsidP="00000000" w:rsidRDefault="00000000" w:rsidRPr="00000000" w14:paraId="0000002E">
      <w:pPr>
        <w:spacing w:line="331.2" w:lineRule="auto"/>
        <w:rPr>
          <w:b w:val="1"/>
        </w:rPr>
      </w:pPr>
      <w:r w:rsidDel="00000000" w:rsidR="00000000" w:rsidRPr="00000000">
        <w:rPr>
          <w:rtl w:val="0"/>
        </w:rPr>
      </w:r>
    </w:p>
    <w:p w:rsidR="00000000" w:rsidDel="00000000" w:rsidP="00000000" w:rsidRDefault="00000000" w:rsidRPr="00000000" w14:paraId="0000002F">
      <w:pPr>
        <w:spacing w:line="331.2" w:lineRule="auto"/>
        <w:rPr>
          <w:b w:val="1"/>
        </w:rPr>
      </w:pPr>
      <w:r w:rsidDel="00000000" w:rsidR="00000000" w:rsidRPr="00000000">
        <w:rPr>
          <w:b w:val="1"/>
          <w:rtl w:val="0"/>
        </w:rPr>
        <w:t xml:space="preserve">My voices keep saying people out there want to steal my ideas, pls keep a look out.</w:t>
      </w:r>
    </w:p>
    <w:p w:rsidR="00000000" w:rsidDel="00000000" w:rsidP="00000000" w:rsidRDefault="00000000" w:rsidRPr="00000000" w14:paraId="00000030">
      <w:pPr>
        <w:spacing w:line="331.2" w:lineRule="auto"/>
        <w:rPr>
          <w:b w:val="1"/>
        </w:rPr>
      </w:pPr>
      <w:r w:rsidDel="00000000" w:rsidR="00000000" w:rsidRPr="00000000">
        <w:rPr>
          <w:rtl w:val="0"/>
        </w:rPr>
      </w:r>
    </w:p>
    <w:p w:rsidR="00000000" w:rsidDel="00000000" w:rsidP="00000000" w:rsidRDefault="00000000" w:rsidRPr="00000000" w14:paraId="00000031">
      <w:pPr>
        <w:spacing w:line="331.2" w:lineRule="auto"/>
        <w:rPr>
          <w:b w:val="1"/>
        </w:rPr>
      </w:pPr>
      <w:r w:rsidDel="00000000" w:rsidR="00000000" w:rsidRPr="00000000">
        <w:rPr>
          <w:b w:val="1"/>
          <w:rtl w:val="0"/>
        </w:rPr>
        <w:t xml:space="preserve">‘Cypher” - A internet AI system that governs all interaction between users and websites. I came up with this idea several years ago.</w:t>
      </w:r>
    </w:p>
    <w:p w:rsidR="00000000" w:rsidDel="00000000" w:rsidP="00000000" w:rsidRDefault="00000000" w:rsidRPr="00000000" w14:paraId="00000032">
      <w:pPr>
        <w:spacing w:line="331.2" w:lineRule="auto"/>
        <w:rPr>
          <w:b w:val="1"/>
        </w:rPr>
      </w:pPr>
      <w:r w:rsidDel="00000000" w:rsidR="00000000" w:rsidRPr="00000000">
        <w:rPr>
          <w:rtl w:val="0"/>
        </w:rPr>
      </w:r>
    </w:p>
    <w:p w:rsidR="00000000" w:rsidDel="00000000" w:rsidP="00000000" w:rsidRDefault="00000000" w:rsidRPr="00000000" w14:paraId="00000033">
      <w:pPr>
        <w:spacing w:line="331.2" w:lineRule="auto"/>
        <w:rPr>
          <w:b w:val="1"/>
        </w:rPr>
      </w:pPr>
      <w:r w:rsidDel="00000000" w:rsidR="00000000" w:rsidRPr="00000000">
        <w:rPr>
          <w:b w:val="1"/>
          <w:rtl w:val="0"/>
        </w:rPr>
        <w:t xml:space="preserve">“A Perfect Nightmare”</w:t>
      </w:r>
    </w:p>
    <w:p w:rsidR="00000000" w:rsidDel="00000000" w:rsidP="00000000" w:rsidRDefault="00000000" w:rsidRPr="00000000" w14:paraId="00000034">
      <w:pPr>
        <w:spacing w:line="331.2" w:lineRule="auto"/>
        <w:rPr>
          <w:b w:val="1"/>
        </w:rPr>
      </w:pPr>
      <w:r w:rsidDel="00000000" w:rsidR="00000000" w:rsidRPr="00000000">
        <w:rPr>
          <w:rtl w:val="0"/>
        </w:rPr>
      </w:r>
    </w:p>
    <w:p w:rsidR="00000000" w:rsidDel="00000000" w:rsidP="00000000" w:rsidRDefault="00000000" w:rsidRPr="00000000" w14:paraId="00000035">
      <w:pPr>
        <w:spacing w:line="331.2" w:lineRule="auto"/>
        <w:rPr>
          <w:b w:val="1"/>
        </w:rPr>
      </w:pPr>
      <w:r w:rsidDel="00000000" w:rsidR="00000000" w:rsidRPr="00000000">
        <w:rPr>
          <w:b w:val="1"/>
          <w:rtl w:val="0"/>
        </w:rPr>
        <w:t xml:space="preserve">“Takana” - To teleport into their mind, and to kill them. (I.e bog standard crappy little serial killer - remember, your mum loved you, not me.)</w:t>
      </w:r>
    </w:p>
    <w:p w:rsidR="00000000" w:rsidDel="00000000" w:rsidP="00000000" w:rsidRDefault="00000000" w:rsidRPr="00000000" w14:paraId="00000036">
      <w:pPr>
        <w:spacing w:line="331.2" w:lineRule="auto"/>
        <w:rPr>
          <w:b w:val="1"/>
        </w:rPr>
      </w:pPr>
      <w:r w:rsidDel="00000000" w:rsidR="00000000" w:rsidRPr="00000000">
        <w:rPr>
          <w:rtl w:val="0"/>
        </w:rPr>
      </w:r>
    </w:p>
    <w:p w:rsidR="00000000" w:rsidDel="00000000" w:rsidP="00000000" w:rsidRDefault="00000000" w:rsidRPr="00000000" w14:paraId="00000037">
      <w:pPr>
        <w:spacing w:line="331.2" w:lineRule="auto"/>
        <w:rPr>
          <w:b w:val="1"/>
        </w:rPr>
      </w:pPr>
      <w:r w:rsidDel="00000000" w:rsidR="00000000" w:rsidRPr="00000000">
        <w:rPr>
          <w:b w:val="1"/>
          <w:rtl w:val="0"/>
        </w:rPr>
        <w:t xml:space="preserve">“Poculate” - It’s what they do.</w:t>
      </w:r>
    </w:p>
    <w:p w:rsidR="00000000" w:rsidDel="00000000" w:rsidP="00000000" w:rsidRDefault="00000000" w:rsidRPr="00000000" w14:paraId="00000038">
      <w:pPr>
        <w:spacing w:line="331.2" w:lineRule="auto"/>
        <w:rPr>
          <w:b w:val="1"/>
        </w:rPr>
      </w:pPr>
      <w:r w:rsidDel="00000000" w:rsidR="00000000" w:rsidRPr="00000000">
        <w:rPr>
          <w:rtl w:val="0"/>
        </w:rPr>
      </w:r>
    </w:p>
    <w:p w:rsidR="00000000" w:rsidDel="00000000" w:rsidP="00000000" w:rsidRDefault="00000000" w:rsidRPr="00000000" w14:paraId="00000039">
      <w:pPr>
        <w:spacing w:line="331.2" w:lineRule="auto"/>
        <w:rPr>
          <w:b w:val="1"/>
        </w:rPr>
      </w:pPr>
      <w:r w:rsidDel="00000000" w:rsidR="00000000" w:rsidRPr="00000000">
        <w:rPr>
          <w:rtl w:val="0"/>
        </w:rPr>
      </w:r>
    </w:p>
    <w:p w:rsidR="00000000" w:rsidDel="00000000" w:rsidP="00000000" w:rsidRDefault="00000000" w:rsidRPr="00000000" w14:paraId="0000003A">
      <w:pPr>
        <w:spacing w:line="331.2" w:lineRule="auto"/>
        <w:rPr>
          <w:b w:val="1"/>
        </w:rPr>
      </w:pPr>
      <w:r w:rsidDel="00000000" w:rsidR="00000000" w:rsidRPr="00000000">
        <w:rPr>
          <w:b w:val="1"/>
          <w:rtl w:val="0"/>
        </w:rPr>
        <w:t xml:space="preserve">“Just Kidding.” A story about a smart bright kid, who is attacked by jealous bullies, and the movie is about him overcoming them, and being happy anyway. Even if it takes the rest of his life.</w:t>
      </w:r>
    </w:p>
    <w:p w:rsidR="00000000" w:rsidDel="00000000" w:rsidP="00000000" w:rsidRDefault="00000000" w:rsidRPr="00000000" w14:paraId="0000003B">
      <w:pPr>
        <w:spacing w:line="331.2" w:lineRule="auto"/>
        <w:rPr>
          <w:b w:val="1"/>
        </w:rPr>
      </w:pPr>
      <w:r w:rsidDel="00000000" w:rsidR="00000000" w:rsidRPr="00000000">
        <w:rPr>
          <w:rtl w:val="0"/>
        </w:rPr>
      </w:r>
    </w:p>
    <w:p w:rsidR="00000000" w:rsidDel="00000000" w:rsidP="00000000" w:rsidRDefault="00000000" w:rsidRPr="00000000" w14:paraId="0000003C">
      <w:pPr>
        <w:spacing w:line="331.2" w:lineRule="auto"/>
        <w:rPr>
          <w:b w:val="1"/>
        </w:rPr>
      </w:pPr>
      <w:r w:rsidDel="00000000" w:rsidR="00000000" w:rsidRPr="00000000">
        <w:rPr>
          <w:b w:val="1"/>
          <w:rtl w:val="0"/>
        </w:rPr>
        <w:t xml:space="preserve">“You can’t be heroes anymore.”</w:t>
      </w:r>
    </w:p>
    <w:p w:rsidR="00000000" w:rsidDel="00000000" w:rsidP="00000000" w:rsidRDefault="00000000" w:rsidRPr="00000000" w14:paraId="0000003D">
      <w:pPr>
        <w:spacing w:line="331.2" w:lineRule="auto"/>
        <w:rPr>
          <w:b w:val="1"/>
        </w:rPr>
      </w:pPr>
      <w:r w:rsidDel="00000000" w:rsidR="00000000" w:rsidRPr="00000000">
        <w:rPr>
          <w:rtl w:val="0"/>
        </w:rPr>
      </w:r>
    </w:p>
    <w:sdt>
      <w:sdtPr>
        <w:tag w:val="goog_rdk_1"/>
      </w:sdtPr>
      <w:sdtContent>
        <w:p w:rsidR="00000000" w:rsidDel="00000000" w:rsidP="00000000" w:rsidRDefault="00000000" w:rsidRPr="00000000" w14:paraId="0000003E">
          <w:pPr>
            <w:spacing w:line="331.2" w:lineRule="auto"/>
            <w:rPr>
              <w:ins w:author="Anthony Wells" w:id="0" w:date="2022-07-28T10:39:51Z"/>
              <w:b w:val="1"/>
            </w:rPr>
          </w:pPr>
          <w:r w:rsidDel="00000000" w:rsidR="00000000" w:rsidRPr="00000000">
            <w:rPr>
              <w:b w:val="1"/>
              <w:rtl w:val="0"/>
            </w:rPr>
            <w:t xml:space="preserve">“Nigger, you ain’t worth the spit in my mouth.” - </w:t>
          </w:r>
          <w:sdt>
            <w:sdtPr>
              <w:tag w:val="goog_rdk_0"/>
            </w:sdtPr>
            <w:sdtContent>
              <w:ins w:author="Anthony Wells" w:id="0" w:date="2022-07-28T10:39:51Z">
                <w:r w:rsidDel="00000000" w:rsidR="00000000" w:rsidRPr="00000000">
                  <w:rPr>
                    <w:rtl w:val="0"/>
                  </w:rPr>
                </w:r>
              </w:ins>
            </w:sdtContent>
          </w:sdt>
        </w:p>
      </w:sdtContent>
    </w:sdt>
    <w:sdt>
      <w:sdtPr>
        <w:tag w:val="goog_rdk_3"/>
      </w:sdtPr>
      <w:sdtContent>
        <w:p w:rsidR="00000000" w:rsidDel="00000000" w:rsidP="00000000" w:rsidRDefault="00000000" w:rsidRPr="00000000" w14:paraId="0000003F">
          <w:pPr>
            <w:spacing w:line="331.2" w:lineRule="auto"/>
            <w:rPr>
              <w:ins w:author="Anthony Wells" w:id="0" w:date="2022-07-28T10:39:51Z"/>
              <w:b w:val="1"/>
            </w:rPr>
          </w:pPr>
          <w:sdt>
            <w:sdtPr>
              <w:tag w:val="goog_rdk_2"/>
            </w:sdtPr>
            <w:sdtContent>
              <w:ins w:author="Anthony Wells" w:id="0" w:date="2022-07-28T10:39:51Z">
                <w:r w:rsidDel="00000000" w:rsidR="00000000" w:rsidRPr="00000000">
                  <w:rPr>
                    <w:rtl w:val="0"/>
                  </w:rPr>
                </w:r>
              </w:ins>
            </w:sdtContent>
          </w:sdt>
        </w:p>
      </w:sdtContent>
    </w:sdt>
    <w:p w:rsidR="00000000" w:rsidDel="00000000" w:rsidP="00000000" w:rsidRDefault="00000000" w:rsidRPr="00000000" w14:paraId="00000040">
      <w:pPr>
        <w:spacing w:line="331.2" w:lineRule="auto"/>
        <w:rPr>
          <w:b w:val="1"/>
        </w:rPr>
      </w:pPr>
      <w:r w:rsidDel="00000000" w:rsidR="00000000" w:rsidRPr="00000000">
        <w:rPr>
          <w:rtl w:val="0"/>
        </w:rPr>
      </w:r>
    </w:p>
    <w:p w:rsidR="00000000" w:rsidDel="00000000" w:rsidP="00000000" w:rsidRDefault="00000000" w:rsidRPr="00000000" w14:paraId="00000041">
      <w:pPr>
        <w:spacing w:line="331.2" w:lineRule="auto"/>
        <w:rPr>
          <w:b w:val="1"/>
        </w:rPr>
      </w:pPr>
      <w:r w:rsidDel="00000000" w:rsidR="00000000" w:rsidRPr="00000000">
        <w:rPr>
          <w:rtl w:val="0"/>
        </w:rPr>
      </w:r>
    </w:p>
    <w:p w:rsidR="00000000" w:rsidDel="00000000" w:rsidP="00000000" w:rsidRDefault="00000000" w:rsidRPr="00000000" w14:paraId="00000042">
      <w:pPr>
        <w:spacing w:line="331.2" w:lineRule="auto"/>
        <w:rPr>
          <w:b w:val="1"/>
        </w:rPr>
      </w:pPr>
      <w:r w:rsidDel="00000000" w:rsidR="00000000" w:rsidRPr="00000000">
        <w:rPr>
          <w:rtl w:val="0"/>
        </w:rPr>
      </w:r>
    </w:p>
    <w:p w:rsidR="00000000" w:rsidDel="00000000" w:rsidP="00000000" w:rsidRDefault="00000000" w:rsidRPr="00000000" w14:paraId="00000043">
      <w:pPr>
        <w:spacing w:line="331.2" w:lineRule="auto"/>
        <w:rPr>
          <w:b w:val="1"/>
        </w:rPr>
      </w:pPr>
      <w:r w:rsidDel="00000000" w:rsidR="00000000" w:rsidRPr="00000000">
        <w:rPr>
          <w:rtl w:val="0"/>
        </w:rPr>
      </w:r>
    </w:p>
    <w:p w:rsidR="00000000" w:rsidDel="00000000" w:rsidP="00000000" w:rsidRDefault="00000000" w:rsidRPr="00000000" w14:paraId="00000044">
      <w:pPr>
        <w:spacing w:line="331.2" w:lineRule="auto"/>
        <w:rPr>
          <w:b w:val="1"/>
        </w:rPr>
      </w:pPr>
      <w:r w:rsidDel="00000000" w:rsidR="00000000" w:rsidRPr="00000000">
        <w:rPr>
          <w:rtl w:val="0"/>
        </w:rPr>
      </w:r>
    </w:p>
    <w:p w:rsidR="00000000" w:rsidDel="00000000" w:rsidP="00000000" w:rsidRDefault="00000000" w:rsidRPr="00000000" w14:paraId="00000045">
      <w:pPr>
        <w:spacing w:line="331.2" w:lineRule="auto"/>
        <w:rPr>
          <w:b w:val="1"/>
        </w:rPr>
      </w:pPr>
      <w:r w:rsidDel="00000000" w:rsidR="00000000" w:rsidRPr="00000000">
        <w:rPr>
          <w:b w:val="1"/>
          <w:rtl w:val="0"/>
        </w:rPr>
        <w:t xml:space="preserve">“B.R.A.I.N” - Beginning Reality Artificial Intelligence Network. The concept is, a child in a utopian future, is placed into a virtual reality, a simulation of life on earth in the 1990’s. So that when he is awakened from his virtual reality, he can understand and appreciate the paradise of the future, through the contrast of how bad and horrific life could be in the past.</w:t>
      </w:r>
    </w:p>
    <w:p w:rsidR="00000000" w:rsidDel="00000000" w:rsidP="00000000" w:rsidRDefault="00000000" w:rsidRPr="00000000" w14:paraId="00000046">
      <w:pPr>
        <w:spacing w:line="331.2" w:lineRule="auto"/>
        <w:rPr>
          <w:b w:val="1"/>
        </w:rPr>
      </w:pPr>
      <w:r w:rsidDel="00000000" w:rsidR="00000000" w:rsidRPr="00000000">
        <w:rPr>
          <w:rtl w:val="0"/>
        </w:rPr>
      </w:r>
    </w:p>
    <w:p w:rsidR="00000000" w:rsidDel="00000000" w:rsidP="00000000" w:rsidRDefault="00000000" w:rsidRPr="00000000" w14:paraId="00000047">
      <w:pPr>
        <w:spacing w:line="331.2" w:lineRule="auto"/>
        <w:rPr>
          <w:b w:val="1"/>
        </w:rPr>
      </w:pPr>
      <w:r w:rsidDel="00000000" w:rsidR="00000000" w:rsidRPr="00000000">
        <w:rPr>
          <w:b w:val="1"/>
          <w:rtl w:val="0"/>
        </w:rPr>
        <w:t xml:space="preserve">“Wild Thrillers” - A sad truth about a beautiful world.</w:t>
      </w:r>
    </w:p>
    <w:p w:rsidR="00000000" w:rsidDel="00000000" w:rsidP="00000000" w:rsidRDefault="00000000" w:rsidRPr="00000000" w14:paraId="00000048">
      <w:pPr>
        <w:spacing w:line="331.2" w:lineRule="auto"/>
        <w:rPr>
          <w:b w:val="1"/>
        </w:rPr>
      </w:pPr>
      <w:r w:rsidDel="00000000" w:rsidR="00000000" w:rsidRPr="00000000">
        <w:rPr>
          <w:rtl w:val="0"/>
        </w:rPr>
      </w:r>
    </w:p>
    <w:p w:rsidR="00000000" w:rsidDel="00000000" w:rsidP="00000000" w:rsidRDefault="00000000" w:rsidRPr="00000000" w14:paraId="00000049">
      <w:pPr>
        <w:spacing w:line="331.2" w:lineRule="auto"/>
        <w:rPr>
          <w:b w:val="1"/>
        </w:rPr>
      </w:pPr>
      <w:r w:rsidDel="00000000" w:rsidR="00000000" w:rsidRPr="00000000">
        <w:rPr>
          <w:rtl w:val="0"/>
        </w:rPr>
      </w:r>
    </w:p>
    <w:p w:rsidR="00000000" w:rsidDel="00000000" w:rsidP="00000000" w:rsidRDefault="00000000" w:rsidRPr="00000000" w14:paraId="0000004A">
      <w:pPr>
        <w:spacing w:line="331.2" w:lineRule="auto"/>
        <w:rPr>
          <w:b w:val="1"/>
        </w:rPr>
      </w:pPr>
      <w:r w:rsidDel="00000000" w:rsidR="00000000" w:rsidRPr="00000000">
        <w:rPr>
          <w:b w:val="1"/>
          <w:rtl w:val="0"/>
        </w:rPr>
        <w:t xml:space="preserve">https://www.blogger.com/blog/posts/7091517205968268185?tab=rj&amp;bpli=1&amp;pli=1</w:t>
      </w:r>
    </w:p>
    <w:p w:rsidR="00000000" w:rsidDel="00000000" w:rsidP="00000000" w:rsidRDefault="00000000" w:rsidRPr="00000000" w14:paraId="0000004B">
      <w:pPr>
        <w:spacing w:line="331.2" w:lineRule="auto"/>
        <w:rPr>
          <w:b w:val="1"/>
        </w:rPr>
      </w:pPr>
      <w:r w:rsidDel="00000000" w:rsidR="00000000" w:rsidRPr="00000000">
        <w:rPr>
          <w:rtl w:val="0"/>
        </w:rPr>
      </w:r>
    </w:p>
    <w:p w:rsidR="00000000" w:rsidDel="00000000" w:rsidP="00000000" w:rsidRDefault="00000000" w:rsidRPr="00000000" w14:paraId="0000004C">
      <w:pPr>
        <w:spacing w:line="331.2" w:lineRule="auto"/>
        <w:rPr>
          <w:b w:val="1"/>
        </w:rPr>
      </w:pPr>
      <w:r w:rsidDel="00000000" w:rsidR="00000000" w:rsidRPr="00000000">
        <w:rPr>
          <w:b w:val="1"/>
          <w:rtl w:val="0"/>
        </w:rPr>
        <w:t xml:space="preserve">“Paradise” - Wouldn’t it be nice to spend a day or two, in paradise with you. (Song - 1998)</w:t>
      </w:r>
    </w:p>
    <w:p w:rsidR="00000000" w:rsidDel="00000000" w:rsidP="00000000" w:rsidRDefault="00000000" w:rsidRPr="00000000" w14:paraId="0000004D">
      <w:pPr>
        <w:spacing w:line="331.2" w:lineRule="auto"/>
        <w:rPr>
          <w:b w:val="1"/>
        </w:rPr>
      </w:pPr>
      <w:r w:rsidDel="00000000" w:rsidR="00000000" w:rsidRPr="00000000">
        <w:rPr>
          <w:rtl w:val="0"/>
        </w:rPr>
      </w:r>
    </w:p>
    <w:p w:rsidR="00000000" w:rsidDel="00000000" w:rsidP="00000000" w:rsidRDefault="00000000" w:rsidRPr="00000000" w14:paraId="0000004E">
      <w:pPr>
        <w:spacing w:line="331.2" w:lineRule="auto"/>
        <w:rPr>
          <w:b w:val="1"/>
        </w:rPr>
      </w:pPr>
      <w:r w:rsidDel="00000000" w:rsidR="00000000" w:rsidRPr="00000000">
        <w:rPr>
          <w:b w:val="1"/>
          <w:rtl w:val="0"/>
        </w:rPr>
        <w:t xml:space="preserve">“Where did the Music go?” (song - 1999)-  The burning bush and the endless desert.</w:t>
      </w:r>
    </w:p>
    <w:p w:rsidR="00000000" w:rsidDel="00000000" w:rsidP="00000000" w:rsidRDefault="00000000" w:rsidRPr="00000000" w14:paraId="0000004F">
      <w:pPr>
        <w:spacing w:line="331.2" w:lineRule="auto"/>
        <w:rPr>
          <w:b w:val="1"/>
        </w:rPr>
      </w:pPr>
      <w:r w:rsidDel="00000000" w:rsidR="00000000" w:rsidRPr="00000000">
        <w:rPr>
          <w:rtl w:val="0"/>
        </w:rPr>
      </w:r>
    </w:p>
    <w:p w:rsidR="00000000" w:rsidDel="00000000" w:rsidP="00000000" w:rsidRDefault="00000000" w:rsidRPr="00000000" w14:paraId="00000050">
      <w:pPr>
        <w:spacing w:line="331.2" w:lineRule="auto"/>
        <w:rPr>
          <w:b w:val="1"/>
        </w:rPr>
      </w:pPr>
      <w:r w:rsidDel="00000000" w:rsidR="00000000" w:rsidRPr="00000000">
        <w:rPr>
          <w:rtl w:val="0"/>
        </w:rPr>
      </w:r>
    </w:p>
    <w:p w:rsidR="00000000" w:rsidDel="00000000" w:rsidP="00000000" w:rsidRDefault="00000000" w:rsidRPr="00000000" w14:paraId="00000051">
      <w:pPr>
        <w:spacing w:line="331.2" w:lineRule="auto"/>
        <w:rPr>
          <w:b w:val="1"/>
        </w:rPr>
      </w:pPr>
      <w:r w:rsidDel="00000000" w:rsidR="00000000" w:rsidRPr="00000000">
        <w:rPr>
          <w:b w:val="1"/>
          <w:rtl w:val="0"/>
        </w:rPr>
        <w:t xml:space="preserve">“So I hide” - Song (1998)</w:t>
      </w:r>
    </w:p>
    <w:p w:rsidR="00000000" w:rsidDel="00000000" w:rsidP="00000000" w:rsidRDefault="00000000" w:rsidRPr="00000000" w14:paraId="00000052">
      <w:pPr>
        <w:spacing w:line="331.2" w:lineRule="auto"/>
        <w:rPr>
          <w:b w:val="1"/>
        </w:rPr>
      </w:pPr>
      <w:r w:rsidDel="00000000" w:rsidR="00000000" w:rsidRPr="00000000">
        <w:rPr>
          <w:rtl w:val="0"/>
        </w:rPr>
      </w:r>
    </w:p>
    <w:p w:rsidR="00000000" w:rsidDel="00000000" w:rsidP="00000000" w:rsidRDefault="00000000" w:rsidRPr="00000000" w14:paraId="00000053">
      <w:pPr>
        <w:spacing w:line="331.2" w:lineRule="auto"/>
        <w:rPr>
          <w:b w:val="1"/>
        </w:rPr>
      </w:pPr>
      <w:r w:rsidDel="00000000" w:rsidR="00000000" w:rsidRPr="00000000">
        <w:rPr>
          <w:b w:val="1"/>
          <w:rtl w:val="0"/>
        </w:rPr>
        <w:t xml:space="preserve">“When Two Lovers Collide” (Song) 1998</w:t>
      </w:r>
    </w:p>
    <w:p w:rsidR="00000000" w:rsidDel="00000000" w:rsidP="00000000" w:rsidRDefault="00000000" w:rsidRPr="00000000" w14:paraId="00000054">
      <w:pPr>
        <w:spacing w:line="331.2" w:lineRule="auto"/>
        <w:rPr>
          <w:b w:val="1"/>
        </w:rPr>
      </w:pPr>
      <w:r w:rsidDel="00000000" w:rsidR="00000000" w:rsidRPr="00000000">
        <w:rPr>
          <w:rtl w:val="0"/>
        </w:rPr>
      </w:r>
    </w:p>
    <w:p w:rsidR="00000000" w:rsidDel="00000000" w:rsidP="00000000" w:rsidRDefault="00000000" w:rsidRPr="00000000" w14:paraId="00000055">
      <w:pPr>
        <w:spacing w:line="331.2" w:lineRule="auto"/>
        <w:rPr>
          <w:b w:val="1"/>
        </w:rPr>
      </w:pPr>
      <w:r w:rsidDel="00000000" w:rsidR="00000000" w:rsidRPr="00000000">
        <w:rPr>
          <w:b w:val="1"/>
          <w:rtl w:val="0"/>
        </w:rPr>
        <w:t xml:space="preserve">“Whatever happened to the happy days.” (Song) 1998</w:t>
      </w:r>
    </w:p>
    <w:p w:rsidR="00000000" w:rsidDel="00000000" w:rsidP="00000000" w:rsidRDefault="00000000" w:rsidRPr="00000000" w14:paraId="00000056">
      <w:pPr>
        <w:spacing w:line="331.2" w:lineRule="auto"/>
        <w:rPr>
          <w:b w:val="1"/>
        </w:rPr>
      </w:pPr>
      <w:r w:rsidDel="00000000" w:rsidR="00000000" w:rsidRPr="00000000">
        <w:rPr>
          <w:rtl w:val="0"/>
        </w:rPr>
      </w:r>
    </w:p>
    <w:p w:rsidR="00000000" w:rsidDel="00000000" w:rsidP="00000000" w:rsidRDefault="00000000" w:rsidRPr="00000000" w14:paraId="00000057">
      <w:pPr>
        <w:spacing w:line="331.2" w:lineRule="auto"/>
        <w:rPr>
          <w:b w:val="1"/>
        </w:rPr>
      </w:pPr>
      <w:r w:rsidDel="00000000" w:rsidR="00000000" w:rsidRPr="00000000">
        <w:rPr>
          <w:b w:val="1"/>
          <w:rtl w:val="0"/>
        </w:rPr>
        <w:t xml:space="preserve">“MTV” - Set me free, song (1999)</w:t>
      </w:r>
    </w:p>
    <w:p w:rsidR="00000000" w:rsidDel="00000000" w:rsidP="00000000" w:rsidRDefault="00000000" w:rsidRPr="00000000" w14:paraId="00000058">
      <w:pPr>
        <w:spacing w:line="331.2" w:lineRule="auto"/>
        <w:rPr>
          <w:b w:val="1"/>
        </w:rPr>
      </w:pPr>
      <w:r w:rsidDel="00000000" w:rsidR="00000000" w:rsidRPr="00000000">
        <w:rPr>
          <w:rtl w:val="0"/>
        </w:rPr>
      </w:r>
    </w:p>
    <w:p w:rsidR="00000000" w:rsidDel="00000000" w:rsidP="00000000" w:rsidRDefault="00000000" w:rsidRPr="00000000" w14:paraId="00000059">
      <w:pPr>
        <w:spacing w:line="331.2" w:lineRule="auto"/>
        <w:rPr>
          <w:b w:val="1"/>
        </w:rPr>
      </w:pPr>
      <w:r w:rsidDel="00000000" w:rsidR="00000000" w:rsidRPr="00000000">
        <w:rPr>
          <w:b w:val="1"/>
          <w:rtl w:val="0"/>
        </w:rPr>
        <w:t xml:space="preserve">“Future Calling” It’s in your eyes, I see the future calling. (song, 2003)</w:t>
      </w:r>
    </w:p>
    <w:p w:rsidR="00000000" w:rsidDel="00000000" w:rsidP="00000000" w:rsidRDefault="00000000" w:rsidRPr="00000000" w14:paraId="0000005A">
      <w:pPr>
        <w:spacing w:line="331.2" w:lineRule="auto"/>
        <w:rPr>
          <w:b w:val="1"/>
        </w:rPr>
      </w:pPr>
      <w:r w:rsidDel="00000000" w:rsidR="00000000" w:rsidRPr="00000000">
        <w:rPr>
          <w:rtl w:val="0"/>
        </w:rPr>
      </w:r>
    </w:p>
    <w:p w:rsidR="00000000" w:rsidDel="00000000" w:rsidP="00000000" w:rsidRDefault="00000000" w:rsidRPr="00000000" w14:paraId="0000005B">
      <w:pPr>
        <w:spacing w:line="331.2" w:lineRule="auto"/>
        <w:rPr>
          <w:b w:val="1"/>
        </w:rPr>
      </w:pPr>
      <w:r w:rsidDel="00000000" w:rsidR="00000000" w:rsidRPr="00000000">
        <w:rPr>
          <w:b w:val="1"/>
          <w:rtl w:val="0"/>
        </w:rPr>
        <w:t xml:space="preserve">“Say Goodbye.” Song, 2003</w:t>
      </w:r>
    </w:p>
    <w:p w:rsidR="00000000" w:rsidDel="00000000" w:rsidP="00000000" w:rsidRDefault="00000000" w:rsidRPr="00000000" w14:paraId="0000005C">
      <w:pPr>
        <w:spacing w:line="331.2" w:lineRule="auto"/>
        <w:rPr>
          <w:b w:val="1"/>
        </w:rPr>
      </w:pPr>
      <w:r w:rsidDel="00000000" w:rsidR="00000000" w:rsidRPr="00000000">
        <w:rPr>
          <w:rtl w:val="0"/>
        </w:rPr>
      </w:r>
    </w:p>
    <w:p w:rsidR="00000000" w:rsidDel="00000000" w:rsidP="00000000" w:rsidRDefault="00000000" w:rsidRPr="00000000" w14:paraId="0000005D">
      <w:pPr>
        <w:spacing w:line="331.2" w:lineRule="auto"/>
        <w:rPr>
          <w:b w:val="1"/>
        </w:rPr>
      </w:pPr>
      <w:r w:rsidDel="00000000" w:rsidR="00000000" w:rsidRPr="00000000">
        <w:rPr>
          <w:b w:val="1"/>
          <w:rtl w:val="0"/>
        </w:rPr>
        <w:t xml:space="preserve">“It’s all about you.” I wrote a song, you sang along, it was all about you. Song (2004)</w:t>
      </w:r>
    </w:p>
    <w:p w:rsidR="00000000" w:rsidDel="00000000" w:rsidP="00000000" w:rsidRDefault="00000000" w:rsidRPr="00000000" w14:paraId="0000005E">
      <w:pPr>
        <w:spacing w:line="331.2" w:lineRule="auto"/>
        <w:rPr>
          <w:b w:val="1"/>
        </w:rPr>
      </w:pPr>
      <w:r w:rsidDel="00000000" w:rsidR="00000000" w:rsidRPr="00000000">
        <w:rPr>
          <w:rtl w:val="0"/>
        </w:rPr>
      </w:r>
    </w:p>
    <w:p w:rsidR="00000000" w:rsidDel="00000000" w:rsidP="00000000" w:rsidRDefault="00000000" w:rsidRPr="00000000" w14:paraId="0000005F">
      <w:pPr>
        <w:spacing w:line="331.2" w:lineRule="auto"/>
        <w:rPr>
          <w:b w:val="1"/>
        </w:rPr>
      </w:pPr>
      <w:r w:rsidDel="00000000" w:rsidR="00000000" w:rsidRPr="00000000">
        <w:rPr>
          <w:b w:val="1"/>
          <w:rtl w:val="0"/>
        </w:rPr>
        <w:t xml:space="preserve">“I Heard it the Radio.” I heard it on the radio, love was on it’s way out. Song, (2001)</w:t>
      </w:r>
    </w:p>
    <w:p w:rsidR="00000000" w:rsidDel="00000000" w:rsidP="00000000" w:rsidRDefault="00000000" w:rsidRPr="00000000" w14:paraId="00000060">
      <w:pPr>
        <w:spacing w:line="331.2" w:lineRule="auto"/>
        <w:rPr>
          <w:b w:val="1"/>
        </w:rPr>
      </w:pPr>
      <w:r w:rsidDel="00000000" w:rsidR="00000000" w:rsidRPr="00000000">
        <w:rPr>
          <w:rtl w:val="0"/>
        </w:rPr>
      </w:r>
    </w:p>
    <w:p w:rsidR="00000000" w:rsidDel="00000000" w:rsidP="00000000" w:rsidRDefault="00000000" w:rsidRPr="00000000" w14:paraId="00000061">
      <w:pPr>
        <w:spacing w:line="331.2" w:lineRule="auto"/>
        <w:rPr>
          <w:b w:val="1"/>
        </w:rPr>
      </w:pPr>
      <w:r w:rsidDel="00000000" w:rsidR="00000000" w:rsidRPr="00000000">
        <w:rPr>
          <w:b w:val="1"/>
          <w:rtl w:val="0"/>
        </w:rPr>
        <w:t xml:space="preserve">“Better than dope.” (Song, 2001) “I found light, in the dark. I found hopee, it’s better than dope.</w:t>
      </w:r>
    </w:p>
    <w:p w:rsidR="00000000" w:rsidDel="00000000" w:rsidP="00000000" w:rsidRDefault="00000000" w:rsidRPr="00000000" w14:paraId="00000062">
      <w:pPr>
        <w:spacing w:line="331.2" w:lineRule="auto"/>
        <w:rPr>
          <w:b w:val="1"/>
        </w:rPr>
      </w:pPr>
      <w:r w:rsidDel="00000000" w:rsidR="00000000" w:rsidRPr="00000000">
        <w:rPr>
          <w:rtl w:val="0"/>
        </w:rPr>
      </w:r>
    </w:p>
    <w:p w:rsidR="00000000" w:rsidDel="00000000" w:rsidP="00000000" w:rsidRDefault="00000000" w:rsidRPr="00000000" w14:paraId="00000063">
      <w:pPr>
        <w:spacing w:line="331.2" w:lineRule="auto"/>
        <w:rPr>
          <w:b w:val="1"/>
        </w:rPr>
      </w:pPr>
      <w:r w:rsidDel="00000000" w:rsidR="00000000" w:rsidRPr="00000000">
        <w:rPr>
          <w:b w:val="1"/>
          <w:rtl w:val="0"/>
        </w:rPr>
        <w:t xml:space="preserve">“She’s an electric superstar.” (Song, 1999)</w:t>
      </w:r>
    </w:p>
    <w:p w:rsidR="00000000" w:rsidDel="00000000" w:rsidP="00000000" w:rsidRDefault="00000000" w:rsidRPr="00000000" w14:paraId="00000064">
      <w:pPr>
        <w:spacing w:line="331.2" w:lineRule="auto"/>
        <w:rPr>
          <w:b w:val="1"/>
        </w:rPr>
      </w:pPr>
      <w:r w:rsidDel="00000000" w:rsidR="00000000" w:rsidRPr="00000000">
        <w:rPr>
          <w:rtl w:val="0"/>
        </w:rPr>
      </w:r>
    </w:p>
    <w:p w:rsidR="00000000" w:rsidDel="00000000" w:rsidP="00000000" w:rsidRDefault="00000000" w:rsidRPr="00000000" w14:paraId="00000065">
      <w:pPr>
        <w:spacing w:line="331.2" w:lineRule="auto"/>
        <w:rPr>
          <w:b w:val="1"/>
        </w:rPr>
      </w:pPr>
      <w:r w:rsidDel="00000000" w:rsidR="00000000" w:rsidRPr="00000000">
        <w:rPr>
          <w:b w:val="1"/>
          <w:rtl w:val="0"/>
        </w:rPr>
        <w:t xml:space="preserve">“I can’t  cry, because I’ve been crying all my life.” Song (1999)</w:t>
      </w:r>
    </w:p>
    <w:p w:rsidR="00000000" w:rsidDel="00000000" w:rsidP="00000000" w:rsidRDefault="00000000" w:rsidRPr="00000000" w14:paraId="00000066">
      <w:pPr>
        <w:spacing w:line="331.2" w:lineRule="auto"/>
        <w:rPr>
          <w:b w:val="1"/>
        </w:rPr>
      </w:pPr>
      <w:r w:rsidDel="00000000" w:rsidR="00000000" w:rsidRPr="00000000">
        <w:rPr>
          <w:rtl w:val="0"/>
        </w:rPr>
      </w:r>
    </w:p>
    <w:p w:rsidR="00000000" w:rsidDel="00000000" w:rsidP="00000000" w:rsidRDefault="00000000" w:rsidRPr="00000000" w14:paraId="00000067">
      <w:pPr>
        <w:spacing w:line="331.2" w:lineRule="auto"/>
        <w:rPr>
          <w:b w:val="1"/>
        </w:rPr>
      </w:pPr>
      <w:r w:rsidDel="00000000" w:rsidR="00000000" w:rsidRPr="00000000">
        <w:rPr>
          <w:b w:val="1"/>
          <w:rtl w:val="0"/>
        </w:rPr>
        <w:t xml:space="preserve">“I Love you.” I love you, yes I do, I love you, yes it’s true. (Song, 1997)</w:t>
      </w:r>
    </w:p>
    <w:p w:rsidR="00000000" w:rsidDel="00000000" w:rsidP="00000000" w:rsidRDefault="00000000" w:rsidRPr="00000000" w14:paraId="00000068">
      <w:pPr>
        <w:spacing w:line="331.2" w:lineRule="auto"/>
        <w:rPr>
          <w:b w:val="1"/>
        </w:rPr>
      </w:pPr>
      <w:r w:rsidDel="00000000" w:rsidR="00000000" w:rsidRPr="00000000">
        <w:rPr>
          <w:rtl w:val="0"/>
        </w:rPr>
      </w:r>
    </w:p>
    <w:p w:rsidR="00000000" w:rsidDel="00000000" w:rsidP="00000000" w:rsidRDefault="00000000" w:rsidRPr="00000000" w14:paraId="00000069">
      <w:pPr>
        <w:spacing w:line="331.2" w:lineRule="auto"/>
        <w:rPr>
          <w:b w:val="1"/>
        </w:rPr>
      </w:pPr>
      <w:r w:rsidDel="00000000" w:rsidR="00000000" w:rsidRPr="00000000">
        <w:rPr>
          <w:b w:val="1"/>
          <w:rtl w:val="0"/>
        </w:rPr>
        <w:t xml:space="preserve">“Fly like a bird.” Wanna fly like a bird at night. Wanna fly like a bird of light.(Song, 1997)</w:t>
      </w:r>
    </w:p>
    <w:p w:rsidR="00000000" w:rsidDel="00000000" w:rsidP="00000000" w:rsidRDefault="00000000" w:rsidRPr="00000000" w14:paraId="0000006A">
      <w:pPr>
        <w:spacing w:line="331.2" w:lineRule="auto"/>
        <w:rPr>
          <w:b w:val="1"/>
        </w:rPr>
      </w:pPr>
      <w:r w:rsidDel="00000000" w:rsidR="00000000" w:rsidRPr="00000000">
        <w:rPr>
          <w:rtl w:val="0"/>
        </w:rPr>
      </w:r>
    </w:p>
    <w:p w:rsidR="00000000" w:rsidDel="00000000" w:rsidP="00000000" w:rsidRDefault="00000000" w:rsidRPr="00000000" w14:paraId="0000006B">
      <w:pPr>
        <w:spacing w:line="331.2" w:lineRule="auto"/>
        <w:rPr>
          <w:b w:val="1"/>
        </w:rPr>
      </w:pPr>
      <w:r w:rsidDel="00000000" w:rsidR="00000000" w:rsidRPr="00000000">
        <w:rPr>
          <w:b w:val="1"/>
          <w:rtl w:val="0"/>
        </w:rPr>
        <w:t xml:space="preserve">“Chemical.” - I know, this world is chemical. I know, this life we live is so comical. (Song, 2001)</w:t>
      </w:r>
    </w:p>
    <w:p w:rsidR="00000000" w:rsidDel="00000000" w:rsidP="00000000" w:rsidRDefault="00000000" w:rsidRPr="00000000" w14:paraId="0000006C">
      <w:pPr>
        <w:spacing w:line="331.2" w:lineRule="auto"/>
        <w:rPr>
          <w:b w:val="1"/>
        </w:rPr>
      </w:pPr>
      <w:r w:rsidDel="00000000" w:rsidR="00000000" w:rsidRPr="00000000">
        <w:rPr>
          <w:rtl w:val="0"/>
        </w:rPr>
      </w:r>
    </w:p>
    <w:p w:rsidR="00000000" w:rsidDel="00000000" w:rsidP="00000000" w:rsidRDefault="00000000" w:rsidRPr="00000000" w14:paraId="0000006D">
      <w:pPr>
        <w:spacing w:line="331.2" w:lineRule="auto"/>
        <w:rPr>
          <w:b w:val="1"/>
        </w:rPr>
      </w:pPr>
      <w:r w:rsidDel="00000000" w:rsidR="00000000" w:rsidRPr="00000000">
        <w:rPr>
          <w:b w:val="1"/>
          <w:rtl w:val="0"/>
        </w:rPr>
        <w:t xml:space="preserve">“Blue” - (Song, 2002)</w:t>
      </w:r>
    </w:p>
    <w:p w:rsidR="00000000" w:rsidDel="00000000" w:rsidP="00000000" w:rsidRDefault="00000000" w:rsidRPr="00000000" w14:paraId="0000006E">
      <w:pPr>
        <w:spacing w:line="331.2" w:lineRule="auto"/>
        <w:rPr>
          <w:b w:val="1"/>
        </w:rPr>
      </w:pPr>
      <w:r w:rsidDel="00000000" w:rsidR="00000000" w:rsidRPr="00000000">
        <w:rPr>
          <w:rtl w:val="0"/>
        </w:rPr>
      </w:r>
    </w:p>
    <w:p w:rsidR="00000000" w:rsidDel="00000000" w:rsidP="00000000" w:rsidRDefault="00000000" w:rsidRPr="00000000" w14:paraId="0000006F">
      <w:pPr>
        <w:spacing w:line="331.2" w:lineRule="auto"/>
        <w:rPr>
          <w:b w:val="1"/>
        </w:rPr>
      </w:pPr>
      <w:r w:rsidDel="00000000" w:rsidR="00000000" w:rsidRPr="00000000">
        <w:rPr>
          <w:b w:val="1"/>
          <w:rtl w:val="0"/>
        </w:rPr>
        <w:t xml:space="preserve">“Invincible” - You make me feel so invinicble, I know it’s true. (Song, 2003)</w:t>
      </w:r>
    </w:p>
    <w:p w:rsidR="00000000" w:rsidDel="00000000" w:rsidP="00000000" w:rsidRDefault="00000000" w:rsidRPr="00000000" w14:paraId="00000070">
      <w:pPr>
        <w:spacing w:line="331.2" w:lineRule="auto"/>
        <w:rPr>
          <w:b w:val="1"/>
        </w:rPr>
      </w:pPr>
      <w:r w:rsidDel="00000000" w:rsidR="00000000" w:rsidRPr="00000000">
        <w:rPr>
          <w:rtl w:val="0"/>
        </w:rPr>
      </w:r>
    </w:p>
    <w:p w:rsidR="00000000" w:rsidDel="00000000" w:rsidP="00000000" w:rsidRDefault="00000000" w:rsidRPr="00000000" w14:paraId="00000071">
      <w:pPr>
        <w:spacing w:line="331.2" w:lineRule="auto"/>
        <w:rPr>
          <w:b w:val="1"/>
        </w:rPr>
      </w:pPr>
      <w:r w:rsidDel="00000000" w:rsidR="00000000" w:rsidRPr="00000000">
        <w:rPr>
          <w:b w:val="1"/>
          <w:rtl w:val="0"/>
        </w:rPr>
        <w:t xml:space="preserve">“Chase the sun.” I can’t chase the sun, I can only run. (Song, 2004)</w:t>
      </w:r>
    </w:p>
    <w:p w:rsidR="00000000" w:rsidDel="00000000" w:rsidP="00000000" w:rsidRDefault="00000000" w:rsidRPr="00000000" w14:paraId="00000072">
      <w:pPr>
        <w:spacing w:line="331.2" w:lineRule="auto"/>
        <w:rPr>
          <w:b w:val="1"/>
        </w:rPr>
      </w:pPr>
      <w:r w:rsidDel="00000000" w:rsidR="00000000" w:rsidRPr="00000000">
        <w:rPr>
          <w:rtl w:val="0"/>
        </w:rPr>
      </w:r>
    </w:p>
    <w:p w:rsidR="00000000" w:rsidDel="00000000" w:rsidP="00000000" w:rsidRDefault="00000000" w:rsidRPr="00000000" w14:paraId="00000073">
      <w:pPr>
        <w:spacing w:line="331.2" w:lineRule="auto"/>
        <w:rPr>
          <w:b w:val="1"/>
        </w:rPr>
      </w:pPr>
      <w:r w:rsidDel="00000000" w:rsidR="00000000" w:rsidRPr="00000000">
        <w:rPr>
          <w:b w:val="1"/>
          <w:rtl w:val="0"/>
        </w:rPr>
        <w:t xml:space="preserve">“Jungle Wild” - In the eyes of a dying child, all they can see is a jungle wild. (Song, 2013)</w:t>
      </w:r>
    </w:p>
    <w:p w:rsidR="00000000" w:rsidDel="00000000" w:rsidP="00000000" w:rsidRDefault="00000000" w:rsidRPr="00000000" w14:paraId="00000074">
      <w:pPr>
        <w:spacing w:line="331.2" w:lineRule="auto"/>
        <w:rPr>
          <w:b w:val="1"/>
        </w:rPr>
      </w:pPr>
      <w:r w:rsidDel="00000000" w:rsidR="00000000" w:rsidRPr="00000000">
        <w:rPr>
          <w:rtl w:val="0"/>
        </w:rPr>
      </w:r>
    </w:p>
    <w:p w:rsidR="00000000" w:rsidDel="00000000" w:rsidP="00000000" w:rsidRDefault="00000000" w:rsidRPr="00000000" w14:paraId="00000075">
      <w:pPr>
        <w:spacing w:line="331.2" w:lineRule="auto"/>
        <w:rPr>
          <w:b w:val="1"/>
        </w:rPr>
      </w:pPr>
      <w:r w:rsidDel="00000000" w:rsidR="00000000" w:rsidRPr="00000000">
        <w:rPr>
          <w:rtl w:val="0"/>
        </w:rPr>
      </w:r>
    </w:p>
    <w:p w:rsidR="00000000" w:rsidDel="00000000" w:rsidP="00000000" w:rsidRDefault="00000000" w:rsidRPr="00000000" w14:paraId="00000076">
      <w:pPr>
        <w:spacing w:line="331.2" w:lineRule="auto"/>
        <w:rPr>
          <w:b w:val="1"/>
        </w:rPr>
      </w:pPr>
      <w:r w:rsidDel="00000000" w:rsidR="00000000" w:rsidRPr="00000000">
        <w:rPr>
          <w:rtl w:val="0"/>
        </w:rPr>
      </w:r>
    </w:p>
    <w:p w:rsidR="00000000" w:rsidDel="00000000" w:rsidP="00000000" w:rsidRDefault="00000000" w:rsidRPr="00000000" w14:paraId="00000077">
      <w:pPr>
        <w:spacing w:line="331.2" w:lineRule="auto"/>
        <w:rPr>
          <w:b w:val="1"/>
        </w:rPr>
      </w:pPr>
      <w:r w:rsidDel="00000000" w:rsidR="00000000" w:rsidRPr="00000000">
        <w:rPr>
          <w:rtl w:val="0"/>
        </w:rPr>
      </w:r>
    </w:p>
    <w:p w:rsidR="00000000" w:rsidDel="00000000" w:rsidP="00000000" w:rsidRDefault="00000000" w:rsidRPr="00000000" w14:paraId="00000078">
      <w:pPr>
        <w:spacing w:line="331.2" w:lineRule="auto"/>
        <w:rPr>
          <w:b w:val="1"/>
        </w:rPr>
      </w:pPr>
      <w:r w:rsidDel="00000000" w:rsidR="00000000" w:rsidRPr="00000000">
        <w:rPr>
          <w:b w:val="1"/>
          <w:rtl w:val="0"/>
        </w:rPr>
        <w:t xml:space="preserve">“Where Prime Ministers Live.”</w:t>
      </w:r>
    </w:p>
    <w:p w:rsidR="00000000" w:rsidDel="00000000" w:rsidP="00000000" w:rsidRDefault="00000000" w:rsidRPr="00000000" w14:paraId="00000079">
      <w:pPr>
        <w:spacing w:line="331.2" w:lineRule="auto"/>
        <w:rPr>
          <w:b w:val="1"/>
        </w:rPr>
      </w:pPr>
      <w:r w:rsidDel="00000000" w:rsidR="00000000" w:rsidRPr="00000000">
        <w:rPr>
          <w:rtl w:val="0"/>
        </w:rPr>
      </w:r>
    </w:p>
    <w:p w:rsidR="00000000" w:rsidDel="00000000" w:rsidP="00000000" w:rsidRDefault="00000000" w:rsidRPr="00000000" w14:paraId="0000007A">
      <w:pPr>
        <w:spacing w:line="331.2" w:lineRule="auto"/>
        <w:rPr>
          <w:b w:val="1"/>
        </w:rPr>
      </w:pPr>
      <w:r w:rsidDel="00000000" w:rsidR="00000000" w:rsidRPr="00000000">
        <w:rPr>
          <w:b w:val="1"/>
          <w:rtl w:val="0"/>
        </w:rPr>
        <w:t xml:space="preserve">“This is just a recording” </w:t>
      </w:r>
    </w:p>
    <w:p w:rsidR="00000000" w:rsidDel="00000000" w:rsidP="00000000" w:rsidRDefault="00000000" w:rsidRPr="00000000" w14:paraId="0000007B">
      <w:pPr>
        <w:spacing w:line="331.2" w:lineRule="auto"/>
        <w:rPr>
          <w:b w:val="1"/>
        </w:rPr>
      </w:pPr>
      <w:r w:rsidDel="00000000" w:rsidR="00000000" w:rsidRPr="00000000">
        <w:rPr>
          <w:rtl w:val="0"/>
        </w:rPr>
      </w:r>
    </w:p>
    <w:p w:rsidR="00000000" w:rsidDel="00000000" w:rsidP="00000000" w:rsidRDefault="00000000" w:rsidRPr="00000000" w14:paraId="0000007C">
      <w:pPr>
        <w:spacing w:line="331.2" w:lineRule="auto"/>
        <w:rPr>
          <w:b w:val="1"/>
        </w:rPr>
      </w:pPr>
      <w:r w:rsidDel="00000000" w:rsidR="00000000" w:rsidRPr="00000000">
        <w:rPr>
          <w:b w:val="1"/>
          <w:rtl w:val="0"/>
        </w:rPr>
        <w:t xml:space="preserve">“The World Revolves around the Son.”</w:t>
      </w:r>
    </w:p>
    <w:p w:rsidR="00000000" w:rsidDel="00000000" w:rsidP="00000000" w:rsidRDefault="00000000" w:rsidRPr="00000000" w14:paraId="0000007D">
      <w:pPr>
        <w:spacing w:line="331.2" w:lineRule="auto"/>
        <w:rPr>
          <w:b w:val="1"/>
        </w:rPr>
      </w:pPr>
      <w:r w:rsidDel="00000000" w:rsidR="00000000" w:rsidRPr="00000000">
        <w:rPr>
          <w:rtl w:val="0"/>
        </w:rPr>
      </w:r>
    </w:p>
    <w:p w:rsidR="00000000" w:rsidDel="00000000" w:rsidP="00000000" w:rsidRDefault="00000000" w:rsidRPr="00000000" w14:paraId="0000007E">
      <w:pPr>
        <w:spacing w:line="331.2" w:lineRule="auto"/>
        <w:rPr>
          <w:b w:val="1"/>
        </w:rPr>
      </w:pPr>
      <w:r w:rsidDel="00000000" w:rsidR="00000000" w:rsidRPr="00000000">
        <w:rPr>
          <w:b w:val="1"/>
          <w:rtl w:val="0"/>
        </w:rPr>
        <w:t xml:space="preserve">“Order”</w:t>
      </w:r>
    </w:p>
    <w:p w:rsidR="00000000" w:rsidDel="00000000" w:rsidP="00000000" w:rsidRDefault="00000000" w:rsidRPr="00000000" w14:paraId="0000007F">
      <w:pPr>
        <w:spacing w:line="331.2" w:lineRule="auto"/>
        <w:rPr>
          <w:b w:val="1"/>
        </w:rPr>
      </w:pPr>
      <w:r w:rsidDel="00000000" w:rsidR="00000000" w:rsidRPr="00000000">
        <w:rPr>
          <w:rtl w:val="0"/>
        </w:rPr>
      </w:r>
    </w:p>
    <w:p w:rsidR="00000000" w:rsidDel="00000000" w:rsidP="00000000" w:rsidRDefault="00000000" w:rsidRPr="00000000" w14:paraId="00000080">
      <w:pPr>
        <w:spacing w:line="331.2" w:lineRule="auto"/>
        <w:rPr>
          <w:b w:val="1"/>
        </w:rPr>
      </w:pPr>
      <w:r w:rsidDel="00000000" w:rsidR="00000000" w:rsidRPr="00000000">
        <w:rPr>
          <w:b w:val="1"/>
          <w:rtl w:val="0"/>
        </w:rPr>
        <w:t xml:space="preserve">“The Battle Of Evolution” - For all opposition causes purity.</w:t>
      </w:r>
    </w:p>
    <w:p w:rsidR="00000000" w:rsidDel="00000000" w:rsidP="00000000" w:rsidRDefault="00000000" w:rsidRPr="00000000" w14:paraId="00000081">
      <w:pPr>
        <w:spacing w:line="331.2" w:lineRule="auto"/>
        <w:rPr>
          <w:b w:val="1"/>
        </w:rPr>
      </w:pPr>
      <w:r w:rsidDel="00000000" w:rsidR="00000000" w:rsidRPr="00000000">
        <w:rPr>
          <w:rtl w:val="0"/>
        </w:rPr>
      </w:r>
    </w:p>
    <w:p w:rsidR="00000000" w:rsidDel="00000000" w:rsidP="00000000" w:rsidRDefault="00000000" w:rsidRPr="00000000" w14:paraId="00000082">
      <w:pPr>
        <w:spacing w:line="331.2" w:lineRule="auto"/>
        <w:rPr>
          <w:b w:val="1"/>
        </w:rPr>
      </w:pPr>
      <w:r w:rsidDel="00000000" w:rsidR="00000000" w:rsidRPr="00000000">
        <w:rPr>
          <w:b w:val="1"/>
          <w:rtl w:val="0"/>
        </w:rPr>
        <w:t xml:space="preserve">“The Red Empire”</w:t>
      </w:r>
    </w:p>
    <w:p w:rsidR="00000000" w:rsidDel="00000000" w:rsidP="00000000" w:rsidRDefault="00000000" w:rsidRPr="00000000" w14:paraId="00000083">
      <w:pPr>
        <w:spacing w:line="331.2" w:lineRule="auto"/>
        <w:rPr/>
      </w:pPr>
      <w:r w:rsidDel="00000000" w:rsidR="00000000" w:rsidRPr="00000000">
        <w:rPr>
          <w:rtl w:val="0"/>
        </w:rPr>
      </w:r>
    </w:p>
    <w:p w:rsidR="00000000" w:rsidDel="00000000" w:rsidP="00000000" w:rsidRDefault="00000000" w:rsidRPr="00000000" w14:paraId="00000084">
      <w:pPr>
        <w:spacing w:line="331.2" w:lineRule="auto"/>
        <w:rPr>
          <w:b w:val="1"/>
        </w:rPr>
      </w:pPr>
      <w:r w:rsidDel="00000000" w:rsidR="00000000" w:rsidRPr="00000000">
        <w:rPr>
          <w:b w:val="1"/>
          <w:rtl w:val="0"/>
        </w:rPr>
        <w:t xml:space="preserve">“Wedding bells, she shore shells.”</w:t>
      </w:r>
    </w:p>
    <w:p w:rsidR="00000000" w:rsidDel="00000000" w:rsidP="00000000" w:rsidRDefault="00000000" w:rsidRPr="00000000" w14:paraId="00000085">
      <w:pPr>
        <w:spacing w:line="331.2" w:lineRule="auto"/>
        <w:rPr>
          <w:b w:val="1"/>
        </w:rPr>
      </w:pPr>
      <w:r w:rsidDel="00000000" w:rsidR="00000000" w:rsidRPr="00000000">
        <w:rPr>
          <w:rtl w:val="0"/>
        </w:rPr>
      </w:r>
    </w:p>
    <w:p w:rsidR="00000000" w:rsidDel="00000000" w:rsidP="00000000" w:rsidRDefault="00000000" w:rsidRPr="00000000" w14:paraId="00000086">
      <w:pPr>
        <w:spacing w:line="331.2" w:lineRule="auto"/>
        <w:rPr>
          <w:b w:val="1"/>
        </w:rPr>
      </w:pPr>
      <w:r w:rsidDel="00000000" w:rsidR="00000000" w:rsidRPr="00000000">
        <w:rPr>
          <w:b w:val="1"/>
          <w:rtl w:val="0"/>
        </w:rPr>
        <w:t xml:space="preserve">Love is the light.</w:t>
      </w:r>
    </w:p>
    <w:p w:rsidR="00000000" w:rsidDel="00000000" w:rsidP="00000000" w:rsidRDefault="00000000" w:rsidRPr="00000000" w14:paraId="00000087">
      <w:pPr>
        <w:spacing w:line="331.2" w:lineRule="auto"/>
        <w:rPr>
          <w:b w:val="1"/>
        </w:rPr>
      </w:pPr>
      <w:r w:rsidDel="00000000" w:rsidR="00000000" w:rsidRPr="00000000">
        <w:rPr>
          <w:rtl w:val="0"/>
        </w:rPr>
      </w:r>
    </w:p>
    <w:p w:rsidR="00000000" w:rsidDel="00000000" w:rsidP="00000000" w:rsidRDefault="00000000" w:rsidRPr="00000000" w14:paraId="00000088">
      <w:pPr>
        <w:spacing w:line="331.2" w:lineRule="auto"/>
        <w:rPr>
          <w:b w:val="1"/>
        </w:rPr>
      </w:pPr>
      <w:r w:rsidDel="00000000" w:rsidR="00000000" w:rsidRPr="00000000">
        <w:rPr>
          <w:b w:val="1"/>
          <w:rtl w:val="0"/>
        </w:rPr>
        <w:t xml:space="preserve">“It was a play of moments.”</w:t>
      </w:r>
    </w:p>
    <w:p w:rsidR="00000000" w:rsidDel="00000000" w:rsidP="00000000" w:rsidRDefault="00000000" w:rsidRPr="00000000" w14:paraId="00000089">
      <w:pPr>
        <w:spacing w:line="331.2" w:lineRule="auto"/>
        <w:rPr>
          <w:b w:val="1"/>
        </w:rPr>
      </w:pPr>
      <w:r w:rsidDel="00000000" w:rsidR="00000000" w:rsidRPr="00000000">
        <w:rPr>
          <w:rtl w:val="0"/>
        </w:rPr>
      </w:r>
    </w:p>
    <w:p w:rsidR="00000000" w:rsidDel="00000000" w:rsidP="00000000" w:rsidRDefault="00000000" w:rsidRPr="00000000" w14:paraId="0000008A">
      <w:pPr>
        <w:spacing w:line="331.2" w:lineRule="auto"/>
        <w:rPr>
          <w:b w:val="1"/>
        </w:rPr>
      </w:pPr>
      <w:r w:rsidDel="00000000" w:rsidR="00000000" w:rsidRPr="00000000">
        <w:rPr>
          <w:b w:val="1"/>
          <w:rtl w:val="0"/>
        </w:rPr>
        <w:t xml:space="preserve">“Slammin’ Of The Doors.” - In a world where bad people bang good people’s walls, to get away with their crimes against them.</w:t>
      </w:r>
    </w:p>
    <w:p w:rsidR="00000000" w:rsidDel="00000000" w:rsidP="00000000" w:rsidRDefault="00000000" w:rsidRPr="00000000" w14:paraId="0000008B">
      <w:pPr>
        <w:spacing w:line="331.2" w:lineRule="auto"/>
        <w:rPr>
          <w:b w:val="1"/>
        </w:rPr>
      </w:pPr>
      <w:r w:rsidDel="00000000" w:rsidR="00000000" w:rsidRPr="00000000">
        <w:rPr>
          <w:rtl w:val="0"/>
        </w:rPr>
      </w:r>
    </w:p>
    <w:p w:rsidR="00000000" w:rsidDel="00000000" w:rsidP="00000000" w:rsidRDefault="00000000" w:rsidRPr="00000000" w14:paraId="0000008C">
      <w:pPr>
        <w:spacing w:line="331.2" w:lineRule="auto"/>
        <w:rPr>
          <w:b w:val="1"/>
        </w:rPr>
      </w:pPr>
      <w:r w:rsidDel="00000000" w:rsidR="00000000" w:rsidRPr="00000000">
        <w:rPr>
          <w:b w:val="1"/>
          <w:rtl w:val="0"/>
        </w:rPr>
        <w:t xml:space="preserve">“Disreality” - The suspects of belief.</w:t>
      </w:r>
    </w:p>
    <w:p w:rsidR="00000000" w:rsidDel="00000000" w:rsidP="00000000" w:rsidRDefault="00000000" w:rsidRPr="00000000" w14:paraId="0000008D">
      <w:pPr>
        <w:spacing w:line="331.2" w:lineRule="auto"/>
        <w:rPr>
          <w:b w:val="1"/>
        </w:rPr>
      </w:pPr>
      <w:r w:rsidDel="00000000" w:rsidR="00000000" w:rsidRPr="00000000">
        <w:rPr>
          <w:rtl w:val="0"/>
        </w:rPr>
      </w:r>
    </w:p>
    <w:p w:rsidR="00000000" w:rsidDel="00000000" w:rsidP="00000000" w:rsidRDefault="00000000" w:rsidRPr="00000000" w14:paraId="0000008E">
      <w:pPr>
        <w:spacing w:line="331.2" w:lineRule="auto"/>
        <w:rPr>
          <w:b w:val="1"/>
        </w:rPr>
      </w:pPr>
      <w:r w:rsidDel="00000000" w:rsidR="00000000" w:rsidRPr="00000000">
        <w:rPr>
          <w:b w:val="1"/>
          <w:rtl w:val="0"/>
        </w:rPr>
        <w:t xml:space="preserve">“Love Happens”</w:t>
      </w:r>
    </w:p>
    <w:p w:rsidR="00000000" w:rsidDel="00000000" w:rsidP="00000000" w:rsidRDefault="00000000" w:rsidRPr="00000000" w14:paraId="0000008F">
      <w:pPr>
        <w:spacing w:line="331.2" w:lineRule="auto"/>
        <w:rPr>
          <w:b w:val="1"/>
        </w:rPr>
      </w:pPr>
      <w:r w:rsidDel="00000000" w:rsidR="00000000" w:rsidRPr="00000000">
        <w:rPr>
          <w:rtl w:val="0"/>
        </w:rPr>
      </w:r>
    </w:p>
    <w:p w:rsidR="00000000" w:rsidDel="00000000" w:rsidP="00000000" w:rsidRDefault="00000000" w:rsidRPr="00000000" w14:paraId="00000090">
      <w:pPr>
        <w:spacing w:line="331.2" w:lineRule="auto"/>
        <w:rPr>
          <w:b w:val="1"/>
        </w:rPr>
      </w:pPr>
      <w:r w:rsidDel="00000000" w:rsidR="00000000" w:rsidRPr="00000000">
        <w:rPr>
          <w:b w:val="1"/>
          <w:rtl w:val="0"/>
        </w:rPr>
        <w:t xml:space="preserve">“Love doesn’t work.”</w:t>
      </w:r>
    </w:p>
    <w:p w:rsidR="00000000" w:rsidDel="00000000" w:rsidP="00000000" w:rsidRDefault="00000000" w:rsidRPr="00000000" w14:paraId="00000091">
      <w:pPr>
        <w:spacing w:line="331.2" w:lineRule="auto"/>
        <w:rPr>
          <w:b w:val="1"/>
        </w:rPr>
      </w:pPr>
      <w:r w:rsidDel="00000000" w:rsidR="00000000" w:rsidRPr="00000000">
        <w:rPr>
          <w:rtl w:val="0"/>
        </w:rPr>
      </w:r>
    </w:p>
    <w:p w:rsidR="00000000" w:rsidDel="00000000" w:rsidP="00000000" w:rsidRDefault="00000000" w:rsidRPr="00000000" w14:paraId="00000092">
      <w:pPr>
        <w:spacing w:line="331.2" w:lineRule="auto"/>
        <w:rPr>
          <w:b w:val="1"/>
        </w:rPr>
      </w:pPr>
      <w:r w:rsidDel="00000000" w:rsidR="00000000" w:rsidRPr="00000000">
        <w:rPr>
          <w:b w:val="1"/>
          <w:rtl w:val="0"/>
        </w:rPr>
        <w:t xml:space="preserve">“The Triangles” - A story about miniature triangle spaceships/drones from another planet, sent to earth to eliminate high profile people.</w:t>
      </w:r>
    </w:p>
    <w:p w:rsidR="00000000" w:rsidDel="00000000" w:rsidP="00000000" w:rsidRDefault="00000000" w:rsidRPr="00000000" w14:paraId="00000093">
      <w:pPr>
        <w:spacing w:line="331.2" w:lineRule="auto"/>
        <w:rPr>
          <w:b w:val="1"/>
        </w:rPr>
      </w:pPr>
      <w:r w:rsidDel="00000000" w:rsidR="00000000" w:rsidRPr="00000000">
        <w:rPr>
          <w:rtl w:val="0"/>
        </w:rPr>
      </w:r>
    </w:p>
    <w:p w:rsidR="00000000" w:rsidDel="00000000" w:rsidP="00000000" w:rsidRDefault="00000000" w:rsidRPr="00000000" w14:paraId="00000094">
      <w:pPr>
        <w:spacing w:line="331.2" w:lineRule="auto"/>
        <w:rPr>
          <w:b w:val="1"/>
        </w:rPr>
      </w:pPr>
      <w:r w:rsidDel="00000000" w:rsidR="00000000" w:rsidRPr="00000000">
        <w:rPr>
          <w:b w:val="1"/>
          <w:rtl w:val="0"/>
        </w:rPr>
        <w:t xml:space="preserve">“Different Horizons.”</w:t>
      </w:r>
    </w:p>
    <w:p w:rsidR="00000000" w:rsidDel="00000000" w:rsidP="00000000" w:rsidRDefault="00000000" w:rsidRPr="00000000" w14:paraId="00000095">
      <w:pPr>
        <w:spacing w:line="331.2" w:lineRule="auto"/>
        <w:rPr>
          <w:b w:val="1"/>
        </w:rPr>
      </w:pPr>
      <w:r w:rsidDel="00000000" w:rsidR="00000000" w:rsidRPr="00000000">
        <w:rPr>
          <w:rtl w:val="0"/>
        </w:rPr>
      </w:r>
    </w:p>
    <w:p w:rsidR="00000000" w:rsidDel="00000000" w:rsidP="00000000" w:rsidRDefault="00000000" w:rsidRPr="00000000" w14:paraId="00000096">
      <w:pPr>
        <w:spacing w:line="331.2" w:lineRule="auto"/>
        <w:rPr>
          <w:b w:val="1"/>
        </w:rPr>
      </w:pPr>
      <w:r w:rsidDel="00000000" w:rsidR="00000000" w:rsidRPr="00000000">
        <w:rPr>
          <w:b w:val="1"/>
          <w:rtl w:val="0"/>
        </w:rPr>
        <w:t xml:space="preserve">“Gang Warfare” - A inner city death match mp game. “Life is a spectrum of colors.” - A game where each team is a group or gang. I.e, doctors vs nurse. Gangstars versus cops, and etc.</w:t>
      </w:r>
    </w:p>
    <w:p w:rsidR="00000000" w:rsidDel="00000000" w:rsidP="00000000" w:rsidRDefault="00000000" w:rsidRPr="00000000" w14:paraId="00000097">
      <w:pPr>
        <w:spacing w:line="331.2" w:lineRule="auto"/>
        <w:rPr>
          <w:b w:val="1"/>
        </w:rPr>
      </w:pPr>
      <w:r w:rsidDel="00000000" w:rsidR="00000000" w:rsidRPr="00000000">
        <w:rPr>
          <w:rtl w:val="0"/>
        </w:rPr>
      </w:r>
    </w:p>
    <w:p w:rsidR="00000000" w:rsidDel="00000000" w:rsidP="00000000" w:rsidRDefault="00000000" w:rsidRPr="00000000" w14:paraId="00000098">
      <w:pPr>
        <w:spacing w:line="331.2" w:lineRule="auto"/>
        <w:rPr>
          <w:b w:val="1"/>
        </w:rPr>
      </w:pPr>
      <w:r w:rsidDel="00000000" w:rsidR="00000000" w:rsidRPr="00000000">
        <w:rPr>
          <w:b w:val="1"/>
          <w:rtl w:val="0"/>
        </w:rPr>
        <w:t xml:space="preserve">“Virtuale” - In the not too distant future, people can purchase AI companions. And one person obtains a virtual child, and his life is forever love and the pain of her not being real.</w:t>
      </w:r>
    </w:p>
    <w:p w:rsidR="00000000" w:rsidDel="00000000" w:rsidP="00000000" w:rsidRDefault="00000000" w:rsidRPr="00000000" w14:paraId="00000099">
      <w:pPr>
        <w:spacing w:line="331.2" w:lineRule="auto"/>
        <w:rPr>
          <w:b w:val="1"/>
        </w:rPr>
      </w:pPr>
      <w:r w:rsidDel="00000000" w:rsidR="00000000" w:rsidRPr="00000000">
        <w:rPr>
          <w:rtl w:val="0"/>
        </w:rPr>
      </w:r>
    </w:p>
    <w:p w:rsidR="00000000" w:rsidDel="00000000" w:rsidP="00000000" w:rsidRDefault="00000000" w:rsidRPr="00000000" w14:paraId="0000009A">
      <w:pPr>
        <w:spacing w:line="331.2" w:lineRule="auto"/>
        <w:rPr>
          <w:b w:val="1"/>
        </w:rPr>
      </w:pPr>
      <w:r w:rsidDel="00000000" w:rsidR="00000000" w:rsidRPr="00000000">
        <w:rPr>
          <w:b w:val="1"/>
          <w:rtl w:val="0"/>
        </w:rPr>
        <w:t xml:space="preserve">“The Dark Mother”</w:t>
      </w:r>
    </w:p>
    <w:p w:rsidR="00000000" w:rsidDel="00000000" w:rsidP="00000000" w:rsidRDefault="00000000" w:rsidRPr="00000000" w14:paraId="0000009B">
      <w:pPr>
        <w:spacing w:line="331.2" w:lineRule="auto"/>
        <w:rPr>
          <w:b w:val="1"/>
        </w:rPr>
      </w:pPr>
      <w:r w:rsidDel="00000000" w:rsidR="00000000" w:rsidRPr="00000000">
        <w:rPr>
          <w:rtl w:val="0"/>
        </w:rPr>
      </w:r>
    </w:p>
    <w:p w:rsidR="00000000" w:rsidDel="00000000" w:rsidP="00000000" w:rsidRDefault="00000000" w:rsidRPr="00000000" w14:paraId="0000009C">
      <w:pPr>
        <w:spacing w:line="331.2" w:lineRule="auto"/>
        <w:rPr>
          <w:b w:val="1"/>
        </w:rPr>
      </w:pPr>
      <w:r w:rsidDel="00000000" w:rsidR="00000000" w:rsidRPr="00000000">
        <w:rPr>
          <w:b w:val="1"/>
          <w:rtl w:val="0"/>
        </w:rPr>
        <w:t xml:space="preserve">“Chem” - Chem is a tale of a not too distant truth, where doctors are masquerading a cure for cancer that actually kills any of the patients who are given it.</w:t>
      </w:r>
    </w:p>
    <w:p w:rsidR="00000000" w:rsidDel="00000000" w:rsidP="00000000" w:rsidRDefault="00000000" w:rsidRPr="00000000" w14:paraId="0000009D">
      <w:pPr>
        <w:spacing w:line="331.2" w:lineRule="auto"/>
        <w:rPr>
          <w:b w:val="1"/>
        </w:rPr>
      </w:pPr>
      <w:r w:rsidDel="00000000" w:rsidR="00000000" w:rsidRPr="00000000">
        <w:rPr>
          <w:b w:val="1"/>
          <w:rtl w:val="0"/>
        </w:rPr>
        <w:t xml:space="preserve">This is their way of controlling the patients and people they have hurt through a mental network that is actually what hearing voices is.</w:t>
      </w:r>
    </w:p>
    <w:p w:rsidR="00000000" w:rsidDel="00000000" w:rsidP="00000000" w:rsidRDefault="00000000" w:rsidRPr="00000000" w14:paraId="0000009E">
      <w:pPr>
        <w:spacing w:line="331.2" w:lineRule="auto"/>
        <w:rPr>
          <w:b w:val="1"/>
        </w:rPr>
      </w:pPr>
      <w:r w:rsidDel="00000000" w:rsidR="00000000" w:rsidRPr="00000000">
        <w:rPr>
          <w:b w:val="1"/>
          <w:rtl w:val="0"/>
        </w:rPr>
        <w:t xml:space="preserve">The only medication that is real, is the endorphins they control and never administer through the network.</w:t>
      </w:r>
    </w:p>
    <w:p w:rsidR="00000000" w:rsidDel="00000000" w:rsidP="00000000" w:rsidRDefault="00000000" w:rsidRPr="00000000" w14:paraId="0000009F">
      <w:pPr>
        <w:spacing w:line="331.2" w:lineRule="auto"/>
        <w:rPr>
          <w:b w:val="1"/>
        </w:rPr>
      </w:pPr>
      <w:r w:rsidDel="00000000" w:rsidR="00000000" w:rsidRPr="00000000">
        <w:rPr>
          <w:rtl w:val="0"/>
        </w:rPr>
      </w:r>
    </w:p>
    <w:p w:rsidR="00000000" w:rsidDel="00000000" w:rsidP="00000000" w:rsidRDefault="00000000" w:rsidRPr="00000000" w14:paraId="000000A0">
      <w:pPr>
        <w:spacing w:line="331.2" w:lineRule="auto"/>
        <w:rPr>
          <w:b w:val="1"/>
        </w:rPr>
      </w:pPr>
      <w:r w:rsidDel="00000000" w:rsidR="00000000" w:rsidRPr="00000000">
        <w:rPr>
          <w:rtl w:val="0"/>
        </w:rPr>
      </w:r>
    </w:p>
    <w:p w:rsidR="00000000" w:rsidDel="00000000" w:rsidP="00000000" w:rsidRDefault="00000000" w:rsidRPr="00000000" w14:paraId="000000A1">
      <w:pPr>
        <w:spacing w:line="331.2" w:lineRule="auto"/>
        <w:rPr>
          <w:b w:val="1"/>
        </w:rPr>
      </w:pPr>
      <w:r w:rsidDel="00000000" w:rsidR="00000000" w:rsidRPr="00000000">
        <w:rPr>
          <w:rtl w:val="0"/>
        </w:rPr>
      </w:r>
    </w:p>
    <w:p w:rsidR="00000000" w:rsidDel="00000000" w:rsidP="00000000" w:rsidRDefault="00000000" w:rsidRPr="00000000" w14:paraId="000000A2">
      <w:pPr>
        <w:spacing w:line="331.2" w:lineRule="auto"/>
        <w:rPr>
          <w:b w:val="1"/>
        </w:rPr>
      </w:pPr>
      <w:r w:rsidDel="00000000" w:rsidR="00000000" w:rsidRPr="00000000">
        <w:rPr>
          <w:b w:val="1"/>
          <w:rtl w:val="0"/>
        </w:rPr>
        <w:t xml:space="preserve">“Human 2.0”</w:t>
      </w:r>
    </w:p>
    <w:p w:rsidR="00000000" w:rsidDel="00000000" w:rsidP="00000000" w:rsidRDefault="00000000" w:rsidRPr="00000000" w14:paraId="000000A3">
      <w:pPr>
        <w:spacing w:line="331.2" w:lineRule="auto"/>
        <w:rPr>
          <w:b w:val="1"/>
        </w:rPr>
      </w:pPr>
      <w:r w:rsidDel="00000000" w:rsidR="00000000" w:rsidRPr="00000000">
        <w:rPr>
          <w:rtl w:val="0"/>
        </w:rPr>
      </w:r>
    </w:p>
    <w:p w:rsidR="00000000" w:rsidDel="00000000" w:rsidP="00000000" w:rsidRDefault="00000000" w:rsidRPr="00000000" w14:paraId="000000A4">
      <w:pPr>
        <w:spacing w:line="331.2" w:lineRule="auto"/>
        <w:rPr>
          <w:b w:val="1"/>
        </w:rPr>
      </w:pPr>
      <w:r w:rsidDel="00000000" w:rsidR="00000000" w:rsidRPr="00000000">
        <w:rPr>
          <w:b w:val="1"/>
          <w:rtl w:val="0"/>
        </w:rPr>
        <w:t xml:space="preserve">“We just walk on their land..”</w:t>
      </w:r>
    </w:p>
    <w:p w:rsidR="00000000" w:rsidDel="00000000" w:rsidP="00000000" w:rsidRDefault="00000000" w:rsidRPr="00000000" w14:paraId="000000A5">
      <w:pPr>
        <w:spacing w:line="331.2" w:lineRule="auto"/>
        <w:rPr>
          <w:b w:val="1"/>
        </w:rPr>
      </w:pPr>
      <w:r w:rsidDel="00000000" w:rsidR="00000000" w:rsidRPr="00000000">
        <w:rPr>
          <w:rtl w:val="0"/>
        </w:rPr>
      </w:r>
    </w:p>
    <w:p w:rsidR="00000000" w:rsidDel="00000000" w:rsidP="00000000" w:rsidRDefault="00000000" w:rsidRPr="00000000" w14:paraId="000000A6">
      <w:pPr>
        <w:spacing w:line="331.2" w:lineRule="auto"/>
        <w:rPr>
          <w:b w:val="1"/>
        </w:rPr>
      </w:pPr>
      <w:r w:rsidDel="00000000" w:rsidR="00000000" w:rsidRPr="00000000">
        <w:rPr>
          <w:b w:val="1"/>
          <w:rtl w:val="0"/>
        </w:rPr>
        <w:t xml:space="preserve">“Live like a king, dream like a kid.”</w:t>
      </w:r>
    </w:p>
    <w:p w:rsidR="00000000" w:rsidDel="00000000" w:rsidP="00000000" w:rsidRDefault="00000000" w:rsidRPr="00000000" w14:paraId="000000A7">
      <w:pPr>
        <w:spacing w:line="331.2" w:lineRule="auto"/>
        <w:rPr>
          <w:b w:val="1"/>
        </w:rPr>
      </w:pPr>
      <w:r w:rsidDel="00000000" w:rsidR="00000000" w:rsidRPr="00000000">
        <w:rPr>
          <w:rtl w:val="0"/>
        </w:rPr>
      </w:r>
    </w:p>
    <w:p w:rsidR="00000000" w:rsidDel="00000000" w:rsidP="00000000" w:rsidRDefault="00000000" w:rsidRPr="00000000" w14:paraId="000000A8">
      <w:pPr>
        <w:spacing w:line="331.2" w:lineRule="auto"/>
        <w:rPr>
          <w:b w:val="1"/>
        </w:rPr>
      </w:pPr>
      <w:r w:rsidDel="00000000" w:rsidR="00000000" w:rsidRPr="00000000">
        <w:rPr>
          <w:b w:val="1"/>
          <w:rtl w:val="0"/>
        </w:rPr>
        <w:t xml:space="preserve">“Family” - A normal tale of a normal family.</w:t>
      </w:r>
    </w:p>
    <w:p w:rsidR="00000000" w:rsidDel="00000000" w:rsidP="00000000" w:rsidRDefault="00000000" w:rsidRPr="00000000" w14:paraId="000000A9">
      <w:pPr>
        <w:spacing w:line="331.2" w:lineRule="auto"/>
        <w:rPr>
          <w:b w:val="1"/>
        </w:rPr>
      </w:pPr>
      <w:r w:rsidDel="00000000" w:rsidR="00000000" w:rsidRPr="00000000">
        <w:rPr>
          <w:rtl w:val="0"/>
        </w:rPr>
      </w:r>
    </w:p>
    <w:p w:rsidR="00000000" w:rsidDel="00000000" w:rsidP="00000000" w:rsidRDefault="00000000" w:rsidRPr="00000000" w14:paraId="000000AA">
      <w:pPr>
        <w:spacing w:line="331.2" w:lineRule="auto"/>
        <w:rPr>
          <w:b w:val="1"/>
        </w:rPr>
      </w:pPr>
      <w:r w:rsidDel="00000000" w:rsidR="00000000" w:rsidRPr="00000000">
        <w:rPr>
          <w:b w:val="1"/>
          <w:rtl w:val="0"/>
        </w:rPr>
        <w:t xml:space="preserve">“Angel Lust” - For every good man, there is a man of eternal darkness.</w:t>
      </w:r>
    </w:p>
    <w:p w:rsidR="00000000" w:rsidDel="00000000" w:rsidP="00000000" w:rsidRDefault="00000000" w:rsidRPr="00000000" w14:paraId="000000AB">
      <w:pPr>
        <w:spacing w:line="331.2" w:lineRule="auto"/>
        <w:rPr>
          <w:b w:val="1"/>
        </w:rPr>
      </w:pPr>
      <w:r w:rsidDel="00000000" w:rsidR="00000000" w:rsidRPr="00000000">
        <w:rPr>
          <w:rtl w:val="0"/>
        </w:rPr>
      </w:r>
    </w:p>
    <w:p w:rsidR="00000000" w:rsidDel="00000000" w:rsidP="00000000" w:rsidRDefault="00000000" w:rsidRPr="00000000" w14:paraId="000000AC">
      <w:pPr>
        <w:spacing w:line="331.2" w:lineRule="auto"/>
        <w:rPr>
          <w:b w:val="1"/>
        </w:rPr>
      </w:pPr>
      <w:r w:rsidDel="00000000" w:rsidR="00000000" w:rsidRPr="00000000">
        <w:rPr>
          <w:b w:val="1"/>
          <w:rtl w:val="0"/>
        </w:rPr>
        <w:t xml:space="preserve">“I Eight You.”</w:t>
      </w:r>
    </w:p>
    <w:p w:rsidR="00000000" w:rsidDel="00000000" w:rsidP="00000000" w:rsidRDefault="00000000" w:rsidRPr="00000000" w14:paraId="000000AD">
      <w:pPr>
        <w:spacing w:line="331.2" w:lineRule="auto"/>
        <w:rPr>
          <w:b w:val="1"/>
        </w:rPr>
      </w:pPr>
      <w:r w:rsidDel="00000000" w:rsidR="00000000" w:rsidRPr="00000000">
        <w:rPr>
          <w:rtl w:val="0"/>
        </w:rPr>
      </w:r>
    </w:p>
    <w:p w:rsidR="00000000" w:rsidDel="00000000" w:rsidP="00000000" w:rsidRDefault="00000000" w:rsidRPr="00000000" w14:paraId="000000AE">
      <w:pPr>
        <w:spacing w:line="331.2" w:lineRule="auto"/>
        <w:rPr>
          <w:b w:val="1"/>
        </w:rPr>
      </w:pPr>
      <w:r w:rsidDel="00000000" w:rsidR="00000000" w:rsidRPr="00000000">
        <w:rPr>
          <w:b w:val="1"/>
          <w:rtl w:val="0"/>
        </w:rPr>
        <w:t xml:space="preserve">“Ja Joo.”</w:t>
      </w:r>
    </w:p>
    <w:p w:rsidR="00000000" w:rsidDel="00000000" w:rsidP="00000000" w:rsidRDefault="00000000" w:rsidRPr="00000000" w14:paraId="000000AF">
      <w:pPr>
        <w:spacing w:line="331.2" w:lineRule="auto"/>
        <w:rPr>
          <w:b w:val="1"/>
        </w:rPr>
      </w:pPr>
      <w:r w:rsidDel="00000000" w:rsidR="00000000" w:rsidRPr="00000000">
        <w:rPr>
          <w:rtl w:val="0"/>
        </w:rPr>
      </w:r>
    </w:p>
    <w:p w:rsidR="00000000" w:rsidDel="00000000" w:rsidP="00000000" w:rsidRDefault="00000000" w:rsidRPr="00000000" w14:paraId="000000B0">
      <w:pPr>
        <w:spacing w:line="331.2" w:lineRule="auto"/>
        <w:rPr>
          <w:b w:val="1"/>
        </w:rPr>
      </w:pPr>
      <w:r w:rsidDel="00000000" w:rsidR="00000000" w:rsidRPr="00000000">
        <w:rPr>
          <w:b w:val="1"/>
          <w:rtl w:val="0"/>
        </w:rPr>
        <w:t xml:space="preserve">“Star Rats”</w:t>
      </w:r>
    </w:p>
    <w:p w:rsidR="00000000" w:rsidDel="00000000" w:rsidP="00000000" w:rsidRDefault="00000000" w:rsidRPr="00000000" w14:paraId="000000B1">
      <w:pPr>
        <w:spacing w:line="331.2" w:lineRule="auto"/>
        <w:rPr>
          <w:b w:val="1"/>
        </w:rPr>
      </w:pPr>
      <w:r w:rsidDel="00000000" w:rsidR="00000000" w:rsidRPr="00000000">
        <w:rPr>
          <w:rtl w:val="0"/>
        </w:rPr>
      </w:r>
    </w:p>
    <w:p w:rsidR="00000000" w:rsidDel="00000000" w:rsidP="00000000" w:rsidRDefault="00000000" w:rsidRPr="00000000" w14:paraId="000000B2">
      <w:pPr>
        <w:spacing w:line="331.2" w:lineRule="auto"/>
        <w:rPr>
          <w:b w:val="1"/>
        </w:rPr>
      </w:pPr>
      <w:r w:rsidDel="00000000" w:rsidR="00000000" w:rsidRPr="00000000">
        <w:rPr>
          <w:b w:val="1"/>
          <w:rtl w:val="0"/>
        </w:rPr>
        <w:t xml:space="preserve">“Simulation” Maybe we’re not a part of the simulation, the simulation is a part of us.</w:t>
      </w:r>
    </w:p>
    <w:p w:rsidR="00000000" w:rsidDel="00000000" w:rsidP="00000000" w:rsidRDefault="00000000" w:rsidRPr="00000000" w14:paraId="000000B3">
      <w:pPr>
        <w:spacing w:line="331.2" w:lineRule="auto"/>
        <w:rPr>
          <w:b w:val="1"/>
        </w:rPr>
      </w:pPr>
      <w:r w:rsidDel="00000000" w:rsidR="00000000" w:rsidRPr="00000000">
        <w:rPr>
          <w:rtl w:val="0"/>
        </w:rPr>
      </w:r>
    </w:p>
    <w:p w:rsidR="00000000" w:rsidDel="00000000" w:rsidP="00000000" w:rsidRDefault="00000000" w:rsidRPr="00000000" w14:paraId="000000B4">
      <w:pPr>
        <w:spacing w:line="331.2" w:lineRule="auto"/>
        <w:rPr>
          <w:b w:val="1"/>
        </w:rPr>
      </w:pPr>
      <w:r w:rsidDel="00000000" w:rsidR="00000000" w:rsidRPr="00000000">
        <w:rPr>
          <w:rtl w:val="0"/>
        </w:rPr>
      </w:r>
    </w:p>
    <w:p w:rsidR="00000000" w:rsidDel="00000000" w:rsidP="00000000" w:rsidRDefault="00000000" w:rsidRPr="00000000" w14:paraId="000000B5">
      <w:pPr>
        <w:spacing w:line="331.2" w:lineRule="auto"/>
        <w:rPr>
          <w:b w:val="1"/>
        </w:rPr>
      </w:pPr>
      <w:r w:rsidDel="00000000" w:rsidR="00000000" w:rsidRPr="00000000">
        <w:rPr>
          <w:b w:val="1"/>
          <w:rtl w:val="0"/>
        </w:rPr>
        <w:t xml:space="preserve">“The Stepfather” - A family gains a new family member when the mum starts a relationship with someone else. This turns to pure darkness, when he starts to hurt one of her kids for no reason, over and over.</w:t>
      </w:r>
    </w:p>
    <w:p w:rsidR="00000000" w:rsidDel="00000000" w:rsidP="00000000" w:rsidRDefault="00000000" w:rsidRPr="00000000" w14:paraId="000000B6">
      <w:pPr>
        <w:spacing w:line="331.2" w:lineRule="auto"/>
        <w:rPr>
          <w:b w:val="1"/>
        </w:rPr>
      </w:pPr>
      <w:r w:rsidDel="00000000" w:rsidR="00000000" w:rsidRPr="00000000">
        <w:rPr>
          <w:b w:val="1"/>
          <w:rtl w:val="0"/>
        </w:rPr>
        <w:t xml:space="preserve">“The Spit Of Angels.” - Those who should be good honest people, but are just venomous bad people however.</w:t>
      </w:r>
    </w:p>
    <w:p w:rsidR="00000000" w:rsidDel="00000000" w:rsidP="00000000" w:rsidRDefault="00000000" w:rsidRPr="00000000" w14:paraId="000000B7">
      <w:pPr>
        <w:spacing w:line="331.2" w:lineRule="auto"/>
        <w:rPr>
          <w:b w:val="1"/>
        </w:rPr>
      </w:pPr>
      <w:r w:rsidDel="00000000" w:rsidR="00000000" w:rsidRPr="00000000">
        <w:rPr>
          <w:rtl w:val="0"/>
        </w:rPr>
      </w:r>
    </w:p>
    <w:p w:rsidR="00000000" w:rsidDel="00000000" w:rsidP="00000000" w:rsidRDefault="00000000" w:rsidRPr="00000000" w14:paraId="000000B8">
      <w:pPr>
        <w:spacing w:line="331.2" w:lineRule="auto"/>
        <w:rPr>
          <w:b w:val="1"/>
        </w:rPr>
      </w:pPr>
      <w:r w:rsidDel="00000000" w:rsidR="00000000" w:rsidRPr="00000000">
        <w:rPr>
          <w:b w:val="1"/>
          <w:rtl w:val="0"/>
        </w:rPr>
        <w:t xml:space="preserve">“Do you sleep beneath the sun.”</w:t>
      </w:r>
    </w:p>
    <w:p w:rsidR="00000000" w:rsidDel="00000000" w:rsidP="00000000" w:rsidRDefault="00000000" w:rsidRPr="00000000" w14:paraId="000000B9">
      <w:pPr>
        <w:spacing w:line="331.2" w:lineRule="auto"/>
        <w:rPr>
          <w:b w:val="1"/>
        </w:rPr>
      </w:pPr>
      <w:r w:rsidDel="00000000" w:rsidR="00000000" w:rsidRPr="00000000">
        <w:rPr>
          <w:rtl w:val="0"/>
        </w:rPr>
      </w:r>
    </w:p>
    <w:p w:rsidR="00000000" w:rsidDel="00000000" w:rsidP="00000000" w:rsidRDefault="00000000" w:rsidRPr="00000000" w14:paraId="000000BA">
      <w:pPr>
        <w:spacing w:line="331.2" w:lineRule="auto"/>
        <w:rPr>
          <w:b w:val="1"/>
        </w:rPr>
      </w:pPr>
      <w:r w:rsidDel="00000000" w:rsidR="00000000" w:rsidRPr="00000000">
        <w:rPr>
          <w:b w:val="1"/>
          <w:rtl w:val="0"/>
        </w:rPr>
        <w:t xml:space="preserve">“The Fifth Wall”</w:t>
      </w:r>
    </w:p>
    <w:p w:rsidR="00000000" w:rsidDel="00000000" w:rsidP="00000000" w:rsidRDefault="00000000" w:rsidRPr="00000000" w14:paraId="000000BB">
      <w:pPr>
        <w:spacing w:line="331.2" w:lineRule="auto"/>
        <w:rPr>
          <w:b w:val="1"/>
        </w:rPr>
      </w:pPr>
      <w:r w:rsidDel="00000000" w:rsidR="00000000" w:rsidRPr="00000000">
        <w:rPr>
          <w:rtl w:val="0"/>
        </w:rPr>
      </w:r>
    </w:p>
    <w:p w:rsidR="00000000" w:rsidDel="00000000" w:rsidP="00000000" w:rsidRDefault="00000000" w:rsidRPr="00000000" w14:paraId="000000BC">
      <w:pPr>
        <w:spacing w:line="331.2" w:lineRule="auto"/>
        <w:rPr>
          <w:b w:val="1"/>
        </w:rPr>
      </w:pPr>
      <w:r w:rsidDel="00000000" w:rsidR="00000000" w:rsidRPr="00000000">
        <w:rPr>
          <w:b w:val="1"/>
          <w:rtl w:val="0"/>
        </w:rPr>
        <w:t xml:space="preserve">“A Girl Named ‘Spy’” A female spy must save the planet.</w:t>
      </w:r>
    </w:p>
    <w:p w:rsidR="00000000" w:rsidDel="00000000" w:rsidP="00000000" w:rsidRDefault="00000000" w:rsidRPr="00000000" w14:paraId="000000BD">
      <w:pPr>
        <w:spacing w:line="331.2" w:lineRule="auto"/>
        <w:rPr>
          <w:b w:val="1"/>
        </w:rPr>
      </w:pPr>
      <w:r w:rsidDel="00000000" w:rsidR="00000000" w:rsidRPr="00000000">
        <w:rPr>
          <w:rtl w:val="0"/>
        </w:rPr>
      </w:r>
    </w:p>
    <w:p w:rsidR="00000000" w:rsidDel="00000000" w:rsidP="00000000" w:rsidRDefault="00000000" w:rsidRPr="00000000" w14:paraId="000000BE">
      <w:pPr>
        <w:spacing w:line="331.2" w:lineRule="auto"/>
        <w:rPr>
          <w:b w:val="1"/>
        </w:rPr>
      </w:pPr>
      <w:r w:rsidDel="00000000" w:rsidR="00000000" w:rsidRPr="00000000">
        <w:rPr>
          <w:b w:val="1"/>
          <w:rtl w:val="0"/>
        </w:rPr>
        <w:t xml:space="preserve">“No Country For Children” - Isn’t it ironic. The way children are often segregated, used and ultimately abused, by the very powers that be, their only hope of being a happy, well adjusted part of society. I guess that’s why they're called The Man. If they made a quid for every children they ignored into non-existence, they would be millionaires.</w:t>
      </w:r>
    </w:p>
    <w:p w:rsidR="00000000" w:rsidDel="00000000" w:rsidP="00000000" w:rsidRDefault="00000000" w:rsidRPr="00000000" w14:paraId="000000BF">
      <w:pPr>
        <w:spacing w:line="331.2" w:lineRule="auto"/>
        <w:rPr>
          <w:b w:val="1"/>
        </w:rPr>
      </w:pPr>
      <w:r w:rsidDel="00000000" w:rsidR="00000000" w:rsidRPr="00000000">
        <w:rPr>
          <w:rtl w:val="0"/>
        </w:rPr>
      </w:r>
    </w:p>
    <w:p w:rsidR="00000000" w:rsidDel="00000000" w:rsidP="00000000" w:rsidRDefault="00000000" w:rsidRPr="00000000" w14:paraId="000000C0">
      <w:pPr>
        <w:spacing w:line="331.2" w:lineRule="auto"/>
        <w:rPr>
          <w:b w:val="1"/>
        </w:rPr>
      </w:pPr>
      <w:r w:rsidDel="00000000" w:rsidR="00000000" w:rsidRPr="00000000">
        <w:rPr>
          <w:rtl w:val="0"/>
        </w:rPr>
      </w:r>
    </w:p>
    <w:p w:rsidR="00000000" w:rsidDel="00000000" w:rsidP="00000000" w:rsidRDefault="00000000" w:rsidRPr="00000000" w14:paraId="000000C1">
      <w:pPr>
        <w:spacing w:line="331.2" w:lineRule="auto"/>
        <w:rPr>
          <w:b w:val="1"/>
        </w:rPr>
      </w:pPr>
      <w:r w:rsidDel="00000000" w:rsidR="00000000" w:rsidRPr="00000000">
        <w:rPr>
          <w:b w:val="1"/>
          <w:rtl w:val="0"/>
        </w:rPr>
        <w:t xml:space="preserve">“Isn’t Jealously the destroyer of our Universe?”</w:t>
      </w:r>
    </w:p>
    <w:p w:rsidR="00000000" w:rsidDel="00000000" w:rsidP="00000000" w:rsidRDefault="00000000" w:rsidRPr="00000000" w14:paraId="000000C2">
      <w:pPr>
        <w:spacing w:line="331.2" w:lineRule="auto"/>
        <w:rPr>
          <w:b w:val="1"/>
        </w:rPr>
      </w:pPr>
      <w:r w:rsidDel="00000000" w:rsidR="00000000" w:rsidRPr="00000000">
        <w:rPr>
          <w:rtl w:val="0"/>
        </w:rPr>
      </w:r>
    </w:p>
    <w:p w:rsidR="00000000" w:rsidDel="00000000" w:rsidP="00000000" w:rsidRDefault="00000000" w:rsidRPr="00000000" w14:paraId="000000C3">
      <w:pPr>
        <w:spacing w:line="331.2" w:lineRule="auto"/>
        <w:rPr>
          <w:b w:val="1"/>
        </w:rPr>
      </w:pPr>
      <w:r w:rsidDel="00000000" w:rsidR="00000000" w:rsidRPr="00000000">
        <w:rPr>
          <w:rtl w:val="0"/>
        </w:rPr>
      </w:r>
    </w:p>
    <w:p w:rsidR="00000000" w:rsidDel="00000000" w:rsidP="00000000" w:rsidRDefault="00000000" w:rsidRPr="00000000" w14:paraId="000000C4">
      <w:pPr>
        <w:spacing w:line="331.2" w:lineRule="auto"/>
        <w:rPr>
          <w:b w:val="1"/>
        </w:rPr>
      </w:pPr>
      <w:r w:rsidDel="00000000" w:rsidR="00000000" w:rsidRPr="00000000">
        <w:rPr>
          <w:b w:val="1"/>
          <w:rtl w:val="0"/>
        </w:rPr>
        <w:t xml:space="preserve">“I’d say you were an angel, but angels don’t fly so low.”</w:t>
      </w:r>
    </w:p>
    <w:p w:rsidR="00000000" w:rsidDel="00000000" w:rsidP="00000000" w:rsidRDefault="00000000" w:rsidRPr="00000000" w14:paraId="000000C5">
      <w:pPr>
        <w:spacing w:line="331.2" w:lineRule="auto"/>
        <w:rPr>
          <w:b w:val="1"/>
        </w:rPr>
      </w:pPr>
      <w:r w:rsidDel="00000000" w:rsidR="00000000" w:rsidRPr="00000000">
        <w:rPr>
          <w:rtl w:val="0"/>
        </w:rPr>
      </w:r>
    </w:p>
    <w:p w:rsidR="00000000" w:rsidDel="00000000" w:rsidP="00000000" w:rsidRDefault="00000000" w:rsidRPr="00000000" w14:paraId="000000C6">
      <w:pPr>
        <w:spacing w:line="331.2" w:lineRule="auto"/>
        <w:rPr>
          <w:b w:val="1"/>
        </w:rPr>
      </w:pPr>
      <w:r w:rsidDel="00000000" w:rsidR="00000000" w:rsidRPr="00000000">
        <w:rPr>
          <w:b w:val="1"/>
          <w:rtl w:val="0"/>
        </w:rPr>
        <w:t xml:space="preserve">“Knight them with dogs.”</w:t>
      </w:r>
    </w:p>
    <w:p w:rsidR="00000000" w:rsidDel="00000000" w:rsidP="00000000" w:rsidRDefault="00000000" w:rsidRPr="00000000" w14:paraId="000000C7">
      <w:pPr>
        <w:spacing w:line="331.2" w:lineRule="auto"/>
        <w:rPr>
          <w:b w:val="1"/>
        </w:rPr>
      </w:pPr>
      <w:r w:rsidDel="00000000" w:rsidR="00000000" w:rsidRPr="00000000">
        <w:rPr>
          <w:rtl w:val="0"/>
        </w:rPr>
      </w:r>
    </w:p>
    <w:p w:rsidR="00000000" w:rsidDel="00000000" w:rsidP="00000000" w:rsidRDefault="00000000" w:rsidRPr="00000000" w14:paraId="000000C8">
      <w:pPr>
        <w:spacing w:line="331.2" w:lineRule="auto"/>
        <w:rPr>
          <w:b w:val="1"/>
        </w:rPr>
      </w:pPr>
      <w:r w:rsidDel="00000000" w:rsidR="00000000" w:rsidRPr="00000000">
        <w:rPr>
          <w:b w:val="1"/>
          <w:rtl w:val="0"/>
        </w:rPr>
        <w:t xml:space="preserve">“There is a darkness inside that even the light cannot hide.”</w:t>
      </w:r>
    </w:p>
    <w:p w:rsidR="00000000" w:rsidDel="00000000" w:rsidP="00000000" w:rsidRDefault="00000000" w:rsidRPr="00000000" w14:paraId="000000C9">
      <w:pPr>
        <w:spacing w:line="331.2" w:lineRule="auto"/>
        <w:rPr>
          <w:b w:val="1"/>
        </w:rPr>
      </w:pPr>
      <w:r w:rsidDel="00000000" w:rsidR="00000000" w:rsidRPr="00000000">
        <w:rPr>
          <w:rtl w:val="0"/>
        </w:rPr>
      </w:r>
    </w:p>
    <w:p w:rsidR="00000000" w:rsidDel="00000000" w:rsidP="00000000" w:rsidRDefault="00000000" w:rsidRPr="00000000" w14:paraId="000000CA">
      <w:pPr>
        <w:spacing w:line="331.2" w:lineRule="auto"/>
        <w:rPr>
          <w:b w:val="1"/>
        </w:rPr>
      </w:pPr>
      <w:r w:rsidDel="00000000" w:rsidR="00000000" w:rsidRPr="00000000">
        <w:rPr>
          <w:rtl w:val="0"/>
        </w:rPr>
      </w:r>
    </w:p>
    <w:p w:rsidR="00000000" w:rsidDel="00000000" w:rsidP="00000000" w:rsidRDefault="00000000" w:rsidRPr="00000000" w14:paraId="000000CB">
      <w:pPr>
        <w:spacing w:line="331.2" w:lineRule="auto"/>
        <w:rPr>
          <w:b w:val="1"/>
        </w:rPr>
      </w:pPr>
      <w:r w:rsidDel="00000000" w:rsidR="00000000" w:rsidRPr="00000000">
        <w:rPr>
          <w:b w:val="1"/>
          <w:rtl w:val="0"/>
        </w:rPr>
        <w:t xml:space="preserve">“What would John Say?”</w:t>
      </w:r>
    </w:p>
    <w:p w:rsidR="00000000" w:rsidDel="00000000" w:rsidP="00000000" w:rsidRDefault="00000000" w:rsidRPr="00000000" w14:paraId="000000CC">
      <w:pPr>
        <w:spacing w:line="331.2" w:lineRule="auto"/>
        <w:rPr>
          <w:b w:val="1"/>
        </w:rPr>
      </w:pPr>
      <w:r w:rsidDel="00000000" w:rsidR="00000000" w:rsidRPr="00000000">
        <w:rPr>
          <w:rtl w:val="0"/>
        </w:rPr>
      </w:r>
    </w:p>
    <w:p w:rsidR="00000000" w:rsidDel="00000000" w:rsidP="00000000" w:rsidRDefault="00000000" w:rsidRPr="00000000" w14:paraId="000000CD">
      <w:pPr>
        <w:spacing w:line="331.2" w:lineRule="auto"/>
        <w:rPr>
          <w:b w:val="1"/>
        </w:rPr>
      </w:pPr>
      <w:r w:rsidDel="00000000" w:rsidR="00000000" w:rsidRPr="00000000">
        <w:rPr>
          <w:b w:val="1"/>
          <w:rtl w:val="0"/>
        </w:rPr>
        <w:t xml:space="preserve">“Suppression Effect” - The effect of govermounts being able to control and suppress its people’s emotions through technology would have on society.</w:t>
      </w:r>
    </w:p>
    <w:p w:rsidR="00000000" w:rsidDel="00000000" w:rsidP="00000000" w:rsidRDefault="00000000" w:rsidRPr="00000000" w14:paraId="000000CE">
      <w:pPr>
        <w:spacing w:line="331.2" w:lineRule="auto"/>
        <w:rPr>
          <w:b w:val="1"/>
        </w:rPr>
      </w:pPr>
      <w:r w:rsidDel="00000000" w:rsidR="00000000" w:rsidRPr="00000000">
        <w:rPr>
          <w:rtl w:val="0"/>
        </w:rPr>
      </w:r>
    </w:p>
    <w:p w:rsidR="00000000" w:rsidDel="00000000" w:rsidP="00000000" w:rsidRDefault="00000000" w:rsidRPr="00000000" w14:paraId="000000CF">
      <w:pPr>
        <w:spacing w:line="331.2" w:lineRule="auto"/>
        <w:rPr>
          <w:b w:val="1"/>
        </w:rPr>
      </w:pPr>
      <w:r w:rsidDel="00000000" w:rsidR="00000000" w:rsidRPr="00000000">
        <w:rPr>
          <w:b w:val="1"/>
          <w:rtl w:val="0"/>
        </w:rPr>
        <w:t xml:space="preserve">“ER” - a story about the concept that any word that ends in ER means people who do it will end up in ER(emergency room) - Such as PingER, LoverER, etcra.</w:t>
      </w:r>
    </w:p>
    <w:p w:rsidR="00000000" w:rsidDel="00000000" w:rsidP="00000000" w:rsidRDefault="00000000" w:rsidRPr="00000000" w14:paraId="000000D0">
      <w:pPr>
        <w:spacing w:line="331.2" w:lineRule="auto"/>
        <w:rPr>
          <w:b w:val="1"/>
        </w:rPr>
      </w:pPr>
      <w:r w:rsidDel="00000000" w:rsidR="00000000" w:rsidRPr="00000000">
        <w:rPr>
          <w:rtl w:val="0"/>
        </w:rPr>
      </w:r>
    </w:p>
    <w:p w:rsidR="00000000" w:rsidDel="00000000" w:rsidP="00000000" w:rsidRDefault="00000000" w:rsidRPr="00000000" w14:paraId="000000D1">
      <w:pPr>
        <w:spacing w:line="331.2" w:lineRule="auto"/>
        <w:rPr>
          <w:b w:val="1"/>
        </w:rPr>
      </w:pPr>
      <w:r w:rsidDel="00000000" w:rsidR="00000000" w:rsidRPr="00000000">
        <w:rPr>
          <w:rtl w:val="0"/>
        </w:rPr>
      </w:r>
    </w:p>
    <w:p w:rsidR="00000000" w:rsidDel="00000000" w:rsidP="00000000" w:rsidRDefault="00000000" w:rsidRPr="00000000" w14:paraId="000000D2">
      <w:pPr>
        <w:spacing w:line="331.2" w:lineRule="auto"/>
        <w:rPr>
          <w:b w:val="1"/>
        </w:rPr>
      </w:pPr>
      <w:r w:rsidDel="00000000" w:rsidR="00000000" w:rsidRPr="00000000">
        <w:rPr>
          <w:b w:val="1"/>
          <w:rtl w:val="0"/>
        </w:rPr>
        <w:t xml:space="preserve">“Chelsea Blues” He wanted to be a footballer, he didn’t even get to be a criminal.</w:t>
      </w:r>
    </w:p>
    <w:p w:rsidR="00000000" w:rsidDel="00000000" w:rsidP="00000000" w:rsidRDefault="00000000" w:rsidRPr="00000000" w14:paraId="000000D3">
      <w:pPr>
        <w:spacing w:line="331.2" w:lineRule="auto"/>
        <w:rPr>
          <w:b w:val="1"/>
        </w:rPr>
      </w:pPr>
      <w:r w:rsidDel="00000000" w:rsidR="00000000" w:rsidRPr="00000000">
        <w:rPr>
          <w:rtl w:val="0"/>
        </w:rPr>
      </w:r>
    </w:p>
    <w:p w:rsidR="00000000" w:rsidDel="00000000" w:rsidP="00000000" w:rsidRDefault="00000000" w:rsidRPr="00000000" w14:paraId="000000D4">
      <w:pPr>
        <w:spacing w:line="331.2" w:lineRule="auto"/>
        <w:rPr>
          <w:b w:val="1"/>
        </w:rPr>
      </w:pPr>
      <w:r w:rsidDel="00000000" w:rsidR="00000000" w:rsidRPr="00000000">
        <w:rPr>
          <w:b w:val="1"/>
          <w:rtl w:val="0"/>
        </w:rPr>
        <w:t xml:space="preserve">“Devil Spawn” - They are the dark spot, they are the devil spawn, they are the demi sods, they are the doctor sleep, they are the devil of east london. They are the paragon.</w:t>
      </w:r>
    </w:p>
    <w:p w:rsidR="00000000" w:rsidDel="00000000" w:rsidP="00000000" w:rsidRDefault="00000000" w:rsidRPr="00000000" w14:paraId="000000D5">
      <w:pPr>
        <w:spacing w:line="331.2" w:lineRule="auto"/>
        <w:rPr>
          <w:b w:val="1"/>
        </w:rPr>
      </w:pPr>
      <w:r w:rsidDel="00000000" w:rsidR="00000000" w:rsidRPr="00000000">
        <w:rPr>
          <w:rtl w:val="0"/>
        </w:rPr>
      </w:r>
    </w:p>
    <w:p w:rsidR="00000000" w:rsidDel="00000000" w:rsidP="00000000" w:rsidRDefault="00000000" w:rsidRPr="00000000" w14:paraId="000000D6">
      <w:pPr>
        <w:spacing w:line="331.2" w:lineRule="auto"/>
        <w:rPr>
          <w:b w:val="1"/>
        </w:rPr>
      </w:pPr>
      <w:r w:rsidDel="00000000" w:rsidR="00000000" w:rsidRPr="00000000">
        <w:rPr>
          <w:rtl w:val="0"/>
        </w:rPr>
      </w:r>
    </w:p>
    <w:p w:rsidR="00000000" w:rsidDel="00000000" w:rsidP="00000000" w:rsidRDefault="00000000" w:rsidRPr="00000000" w14:paraId="000000D7">
      <w:pPr>
        <w:spacing w:line="331.2" w:lineRule="auto"/>
        <w:rPr>
          <w:b w:val="1"/>
        </w:rPr>
      </w:pPr>
      <w:r w:rsidDel="00000000" w:rsidR="00000000" w:rsidRPr="00000000">
        <w:rPr>
          <w:b w:val="1"/>
          <w:rtl w:val="0"/>
        </w:rPr>
        <w:t xml:space="preserve">“Starborn”</w:t>
      </w:r>
    </w:p>
    <w:p w:rsidR="00000000" w:rsidDel="00000000" w:rsidP="00000000" w:rsidRDefault="00000000" w:rsidRPr="00000000" w14:paraId="000000D8">
      <w:pPr>
        <w:spacing w:line="331.2" w:lineRule="auto"/>
        <w:rPr>
          <w:b w:val="1"/>
        </w:rPr>
      </w:pPr>
      <w:r w:rsidDel="00000000" w:rsidR="00000000" w:rsidRPr="00000000">
        <w:rPr>
          <w:rtl w:val="0"/>
        </w:rPr>
      </w:r>
    </w:p>
    <w:p w:rsidR="00000000" w:rsidDel="00000000" w:rsidP="00000000" w:rsidRDefault="00000000" w:rsidRPr="00000000" w14:paraId="000000D9">
      <w:pPr>
        <w:spacing w:line="331.2" w:lineRule="auto"/>
        <w:rPr>
          <w:b w:val="1"/>
        </w:rPr>
      </w:pPr>
      <w:r w:rsidDel="00000000" w:rsidR="00000000" w:rsidRPr="00000000">
        <w:rPr>
          <w:b w:val="1"/>
          <w:rtl w:val="0"/>
        </w:rPr>
        <w:t xml:space="preserve">“Nard” - Too tough for hell. Too soft for heaven.</w:t>
      </w:r>
    </w:p>
    <w:p w:rsidR="00000000" w:rsidDel="00000000" w:rsidP="00000000" w:rsidRDefault="00000000" w:rsidRPr="00000000" w14:paraId="000000DA">
      <w:pPr>
        <w:spacing w:line="331.2" w:lineRule="auto"/>
        <w:rPr>
          <w:b w:val="1"/>
        </w:rPr>
      </w:pPr>
      <w:r w:rsidDel="00000000" w:rsidR="00000000" w:rsidRPr="00000000">
        <w:rPr>
          <w:rtl w:val="0"/>
        </w:rPr>
      </w:r>
    </w:p>
    <w:p w:rsidR="00000000" w:rsidDel="00000000" w:rsidP="00000000" w:rsidRDefault="00000000" w:rsidRPr="00000000" w14:paraId="000000DB">
      <w:pPr>
        <w:spacing w:line="331.2" w:lineRule="auto"/>
        <w:rPr>
          <w:b w:val="1"/>
        </w:rPr>
      </w:pPr>
      <w:r w:rsidDel="00000000" w:rsidR="00000000" w:rsidRPr="00000000">
        <w:rPr>
          <w:b w:val="1"/>
          <w:rtl w:val="0"/>
        </w:rPr>
        <w:t xml:space="preserve">“Justice Undone.” - The criminals in prison. The kid banned from life.</w:t>
      </w:r>
    </w:p>
    <w:p w:rsidR="00000000" w:rsidDel="00000000" w:rsidP="00000000" w:rsidRDefault="00000000" w:rsidRPr="00000000" w14:paraId="000000DC">
      <w:pPr>
        <w:spacing w:line="331.2" w:lineRule="auto"/>
        <w:rPr>
          <w:b w:val="1"/>
        </w:rPr>
      </w:pPr>
      <w:r w:rsidDel="00000000" w:rsidR="00000000" w:rsidRPr="00000000">
        <w:rPr>
          <w:rtl w:val="0"/>
        </w:rPr>
      </w:r>
    </w:p>
    <w:p w:rsidR="00000000" w:rsidDel="00000000" w:rsidP="00000000" w:rsidRDefault="00000000" w:rsidRPr="00000000" w14:paraId="000000DD">
      <w:pPr>
        <w:spacing w:line="331.2" w:lineRule="auto"/>
        <w:rPr>
          <w:b w:val="1"/>
        </w:rPr>
      </w:pPr>
      <w:r w:rsidDel="00000000" w:rsidR="00000000" w:rsidRPr="00000000">
        <w:rPr>
          <w:b w:val="1"/>
          <w:rtl w:val="0"/>
        </w:rPr>
        <w:t xml:space="preserve">“Lords Of The Spies”</w:t>
      </w:r>
    </w:p>
    <w:p w:rsidR="00000000" w:rsidDel="00000000" w:rsidP="00000000" w:rsidRDefault="00000000" w:rsidRPr="00000000" w14:paraId="000000DE">
      <w:pPr>
        <w:spacing w:line="331.2" w:lineRule="auto"/>
        <w:rPr>
          <w:b w:val="1"/>
        </w:rPr>
      </w:pPr>
      <w:r w:rsidDel="00000000" w:rsidR="00000000" w:rsidRPr="00000000">
        <w:rPr>
          <w:rtl w:val="0"/>
        </w:rPr>
      </w:r>
    </w:p>
    <w:p w:rsidR="00000000" w:rsidDel="00000000" w:rsidP="00000000" w:rsidRDefault="00000000" w:rsidRPr="00000000" w14:paraId="000000DF">
      <w:pPr>
        <w:spacing w:line="331.2" w:lineRule="auto"/>
        <w:rPr>
          <w:b w:val="1"/>
        </w:rPr>
      </w:pPr>
      <w:r w:rsidDel="00000000" w:rsidR="00000000" w:rsidRPr="00000000">
        <w:rPr>
          <w:b w:val="1"/>
          <w:rtl w:val="0"/>
        </w:rPr>
        <w:t xml:space="preserve">“The Invincible Man”</w:t>
      </w:r>
    </w:p>
    <w:p w:rsidR="00000000" w:rsidDel="00000000" w:rsidP="00000000" w:rsidRDefault="00000000" w:rsidRPr="00000000" w14:paraId="000000E0">
      <w:pPr>
        <w:spacing w:line="331.2" w:lineRule="auto"/>
        <w:rPr>
          <w:b w:val="1"/>
        </w:rPr>
      </w:pPr>
      <w:r w:rsidDel="00000000" w:rsidR="00000000" w:rsidRPr="00000000">
        <w:rPr>
          <w:rtl w:val="0"/>
        </w:rPr>
      </w:r>
    </w:p>
    <w:p w:rsidR="00000000" w:rsidDel="00000000" w:rsidP="00000000" w:rsidRDefault="00000000" w:rsidRPr="00000000" w14:paraId="000000E1">
      <w:pPr>
        <w:spacing w:line="331.2" w:lineRule="auto"/>
        <w:rPr>
          <w:b w:val="1"/>
        </w:rPr>
      </w:pPr>
      <w:r w:rsidDel="00000000" w:rsidR="00000000" w:rsidRPr="00000000">
        <w:rPr>
          <w:b w:val="1"/>
          <w:rtl w:val="0"/>
        </w:rPr>
        <w:t xml:space="preserve">“Teenage Rebellion” </w:t>
      </w:r>
    </w:p>
    <w:p w:rsidR="00000000" w:rsidDel="00000000" w:rsidP="00000000" w:rsidRDefault="00000000" w:rsidRPr="00000000" w14:paraId="000000E2">
      <w:pPr>
        <w:spacing w:line="331.2" w:lineRule="auto"/>
        <w:rPr>
          <w:b w:val="1"/>
        </w:rPr>
      </w:pPr>
      <w:r w:rsidDel="00000000" w:rsidR="00000000" w:rsidRPr="00000000">
        <w:rPr>
          <w:rtl w:val="0"/>
        </w:rPr>
      </w:r>
    </w:p>
    <w:p w:rsidR="00000000" w:rsidDel="00000000" w:rsidP="00000000" w:rsidRDefault="00000000" w:rsidRPr="00000000" w14:paraId="000000E3">
      <w:pPr>
        <w:spacing w:line="331.2" w:lineRule="auto"/>
        <w:rPr>
          <w:b w:val="1"/>
        </w:rPr>
      </w:pPr>
      <w:r w:rsidDel="00000000" w:rsidR="00000000" w:rsidRPr="00000000">
        <w:rPr>
          <w:b w:val="1"/>
          <w:rtl w:val="0"/>
        </w:rPr>
        <w:t xml:space="preserve">“Star Ballet”</w:t>
      </w:r>
    </w:p>
    <w:p w:rsidR="00000000" w:rsidDel="00000000" w:rsidP="00000000" w:rsidRDefault="00000000" w:rsidRPr="00000000" w14:paraId="000000E4">
      <w:pPr>
        <w:spacing w:line="331.2" w:lineRule="auto"/>
        <w:rPr>
          <w:b w:val="1"/>
        </w:rPr>
      </w:pPr>
      <w:r w:rsidDel="00000000" w:rsidR="00000000" w:rsidRPr="00000000">
        <w:rPr>
          <w:rtl w:val="0"/>
        </w:rPr>
      </w:r>
    </w:p>
    <w:p w:rsidR="00000000" w:rsidDel="00000000" w:rsidP="00000000" w:rsidRDefault="00000000" w:rsidRPr="00000000" w14:paraId="000000E5">
      <w:pPr>
        <w:spacing w:line="331.2" w:lineRule="auto"/>
        <w:rPr>
          <w:b w:val="1"/>
        </w:rPr>
      </w:pPr>
      <w:r w:rsidDel="00000000" w:rsidR="00000000" w:rsidRPr="00000000">
        <w:rPr>
          <w:b w:val="1"/>
          <w:rtl w:val="0"/>
        </w:rPr>
        <w:t xml:space="preserve">“Gone Days”</w:t>
      </w:r>
    </w:p>
    <w:p w:rsidR="00000000" w:rsidDel="00000000" w:rsidP="00000000" w:rsidRDefault="00000000" w:rsidRPr="00000000" w14:paraId="000000E6">
      <w:pPr>
        <w:spacing w:line="331.2" w:lineRule="auto"/>
        <w:rPr>
          <w:b w:val="1"/>
        </w:rPr>
      </w:pPr>
      <w:r w:rsidDel="00000000" w:rsidR="00000000" w:rsidRPr="00000000">
        <w:rPr>
          <w:rtl w:val="0"/>
        </w:rPr>
      </w:r>
    </w:p>
    <w:p w:rsidR="00000000" w:rsidDel="00000000" w:rsidP="00000000" w:rsidRDefault="00000000" w:rsidRPr="00000000" w14:paraId="000000E7">
      <w:pPr>
        <w:spacing w:line="331.2" w:lineRule="auto"/>
        <w:rPr>
          <w:b w:val="1"/>
        </w:rPr>
      </w:pPr>
      <w:r w:rsidDel="00000000" w:rsidR="00000000" w:rsidRPr="00000000">
        <w:rPr>
          <w:b w:val="1"/>
          <w:rtl w:val="0"/>
        </w:rPr>
        <w:t xml:space="preserve">“Love Is The Surrender.”</w:t>
      </w:r>
    </w:p>
    <w:p w:rsidR="00000000" w:rsidDel="00000000" w:rsidP="00000000" w:rsidRDefault="00000000" w:rsidRPr="00000000" w14:paraId="000000E8">
      <w:pPr>
        <w:spacing w:line="331.2" w:lineRule="auto"/>
        <w:rPr>
          <w:b w:val="1"/>
        </w:rPr>
      </w:pPr>
      <w:r w:rsidDel="00000000" w:rsidR="00000000" w:rsidRPr="00000000">
        <w:rPr>
          <w:rtl w:val="0"/>
        </w:rPr>
      </w:r>
    </w:p>
    <w:p w:rsidR="00000000" w:rsidDel="00000000" w:rsidP="00000000" w:rsidRDefault="00000000" w:rsidRPr="00000000" w14:paraId="000000E9">
      <w:pPr>
        <w:spacing w:line="331.2" w:lineRule="auto"/>
        <w:rPr>
          <w:b w:val="1"/>
        </w:rPr>
      </w:pPr>
      <w:r w:rsidDel="00000000" w:rsidR="00000000" w:rsidRPr="00000000">
        <w:rPr>
          <w:b w:val="1"/>
          <w:rtl w:val="0"/>
        </w:rPr>
        <w:t xml:space="preserve">“A Beautiful Reaction.”</w:t>
      </w:r>
    </w:p>
    <w:p w:rsidR="00000000" w:rsidDel="00000000" w:rsidP="00000000" w:rsidRDefault="00000000" w:rsidRPr="00000000" w14:paraId="000000EA">
      <w:pPr>
        <w:spacing w:line="331.2" w:lineRule="auto"/>
        <w:rPr>
          <w:b w:val="1"/>
        </w:rPr>
      </w:pPr>
      <w:r w:rsidDel="00000000" w:rsidR="00000000" w:rsidRPr="00000000">
        <w:rPr>
          <w:rtl w:val="0"/>
        </w:rPr>
      </w:r>
    </w:p>
    <w:p w:rsidR="00000000" w:rsidDel="00000000" w:rsidP="00000000" w:rsidRDefault="00000000" w:rsidRPr="00000000" w14:paraId="000000EB">
      <w:pPr>
        <w:spacing w:line="331.2" w:lineRule="auto"/>
        <w:rPr>
          <w:b w:val="1"/>
        </w:rPr>
      </w:pPr>
      <w:r w:rsidDel="00000000" w:rsidR="00000000" w:rsidRPr="00000000">
        <w:rPr>
          <w:b w:val="1"/>
          <w:rtl w:val="0"/>
        </w:rPr>
        <w:t xml:space="preserve">“Sweeten my horizons”</w:t>
      </w:r>
    </w:p>
    <w:p w:rsidR="00000000" w:rsidDel="00000000" w:rsidP="00000000" w:rsidRDefault="00000000" w:rsidRPr="00000000" w14:paraId="000000EC">
      <w:pPr>
        <w:spacing w:line="331.2" w:lineRule="auto"/>
        <w:rPr>
          <w:b w:val="1"/>
        </w:rPr>
      </w:pPr>
      <w:r w:rsidDel="00000000" w:rsidR="00000000" w:rsidRPr="00000000">
        <w:rPr>
          <w:rtl w:val="0"/>
        </w:rPr>
      </w:r>
    </w:p>
    <w:p w:rsidR="00000000" w:rsidDel="00000000" w:rsidP="00000000" w:rsidRDefault="00000000" w:rsidRPr="00000000" w14:paraId="000000ED">
      <w:pPr>
        <w:spacing w:line="331.2" w:lineRule="auto"/>
        <w:rPr>
          <w:b w:val="1"/>
        </w:rPr>
      </w:pPr>
      <w:r w:rsidDel="00000000" w:rsidR="00000000" w:rsidRPr="00000000">
        <w:rPr>
          <w:b w:val="1"/>
          <w:rtl w:val="0"/>
        </w:rPr>
        <w:t xml:space="preserve">“Mad Angels” - Because sometimes beauty is too painful.</w:t>
      </w:r>
    </w:p>
    <w:p w:rsidR="00000000" w:rsidDel="00000000" w:rsidP="00000000" w:rsidRDefault="00000000" w:rsidRPr="00000000" w14:paraId="000000EE">
      <w:pPr>
        <w:spacing w:line="331.2" w:lineRule="auto"/>
        <w:rPr>
          <w:b w:val="1"/>
        </w:rPr>
      </w:pPr>
      <w:r w:rsidDel="00000000" w:rsidR="00000000" w:rsidRPr="00000000">
        <w:rPr>
          <w:rtl w:val="0"/>
        </w:rPr>
      </w:r>
    </w:p>
    <w:p w:rsidR="00000000" w:rsidDel="00000000" w:rsidP="00000000" w:rsidRDefault="00000000" w:rsidRPr="00000000" w14:paraId="000000EF">
      <w:pPr>
        <w:spacing w:line="331.2" w:lineRule="auto"/>
        <w:rPr>
          <w:b w:val="1"/>
        </w:rPr>
      </w:pPr>
      <w:r w:rsidDel="00000000" w:rsidR="00000000" w:rsidRPr="00000000">
        <w:rPr>
          <w:b w:val="1"/>
          <w:rtl w:val="0"/>
        </w:rPr>
        <w:t xml:space="preserve">“A.I.R - Artificial Intelligence Reality” - A single young man on earth is the only real being, lost in a virtual reality he does not understand.</w:t>
      </w:r>
    </w:p>
    <w:p w:rsidR="00000000" w:rsidDel="00000000" w:rsidP="00000000" w:rsidRDefault="00000000" w:rsidRPr="00000000" w14:paraId="000000F0">
      <w:pPr>
        <w:spacing w:line="331.2" w:lineRule="auto"/>
        <w:rPr>
          <w:b w:val="1"/>
        </w:rPr>
      </w:pPr>
      <w:r w:rsidDel="00000000" w:rsidR="00000000" w:rsidRPr="00000000">
        <w:rPr>
          <w:rtl w:val="0"/>
        </w:rPr>
      </w:r>
    </w:p>
    <w:p w:rsidR="00000000" w:rsidDel="00000000" w:rsidP="00000000" w:rsidRDefault="00000000" w:rsidRPr="00000000" w14:paraId="000000F1">
      <w:pPr>
        <w:spacing w:line="331.2" w:lineRule="auto"/>
        <w:rPr>
          <w:b w:val="1"/>
        </w:rPr>
      </w:pPr>
      <w:r w:rsidDel="00000000" w:rsidR="00000000" w:rsidRPr="00000000">
        <w:rPr>
          <w:b w:val="1"/>
          <w:rtl w:val="0"/>
        </w:rPr>
        <w:t xml:space="preserve">“Tech Cops” - A show about everyday cops in the future, where technology renders them near-gods.</w:t>
      </w:r>
    </w:p>
    <w:p w:rsidR="00000000" w:rsidDel="00000000" w:rsidP="00000000" w:rsidRDefault="00000000" w:rsidRPr="00000000" w14:paraId="000000F2">
      <w:pPr>
        <w:spacing w:line="331.2" w:lineRule="auto"/>
        <w:rPr>
          <w:b w:val="1"/>
        </w:rPr>
      </w:pPr>
      <w:r w:rsidDel="00000000" w:rsidR="00000000" w:rsidRPr="00000000">
        <w:rPr>
          <w:rtl w:val="0"/>
        </w:rPr>
      </w:r>
    </w:p>
    <w:p w:rsidR="00000000" w:rsidDel="00000000" w:rsidP="00000000" w:rsidRDefault="00000000" w:rsidRPr="00000000" w14:paraId="000000F3">
      <w:pPr>
        <w:spacing w:line="331.2" w:lineRule="auto"/>
        <w:rPr>
          <w:b w:val="1"/>
        </w:rPr>
      </w:pPr>
      <w:r w:rsidDel="00000000" w:rsidR="00000000" w:rsidRPr="00000000">
        <w:rPr>
          <w:b w:val="1"/>
          <w:rtl w:val="0"/>
        </w:rPr>
        <w:t xml:space="preserve">“There’s Always Tomorrow”</w:t>
      </w:r>
    </w:p>
    <w:p w:rsidR="00000000" w:rsidDel="00000000" w:rsidP="00000000" w:rsidRDefault="00000000" w:rsidRPr="00000000" w14:paraId="000000F4">
      <w:pPr>
        <w:spacing w:line="331.2" w:lineRule="auto"/>
        <w:rPr>
          <w:b w:val="1"/>
        </w:rPr>
      </w:pPr>
      <w:r w:rsidDel="00000000" w:rsidR="00000000" w:rsidRPr="00000000">
        <w:rPr>
          <w:rtl w:val="0"/>
        </w:rPr>
      </w:r>
    </w:p>
    <w:p w:rsidR="00000000" w:rsidDel="00000000" w:rsidP="00000000" w:rsidRDefault="00000000" w:rsidRPr="00000000" w14:paraId="000000F5">
      <w:pPr>
        <w:spacing w:line="331.2" w:lineRule="auto"/>
        <w:rPr>
          <w:b w:val="1"/>
        </w:rPr>
      </w:pPr>
      <w:r w:rsidDel="00000000" w:rsidR="00000000" w:rsidRPr="00000000">
        <w:rPr>
          <w:b w:val="1"/>
          <w:rtl w:val="0"/>
        </w:rPr>
        <w:t xml:space="preserve">“It’s Four Tho..”</w:t>
      </w:r>
    </w:p>
    <w:p w:rsidR="00000000" w:rsidDel="00000000" w:rsidP="00000000" w:rsidRDefault="00000000" w:rsidRPr="00000000" w14:paraId="000000F6">
      <w:pPr>
        <w:spacing w:line="331.2" w:lineRule="auto"/>
        <w:rPr>
          <w:b w:val="1"/>
        </w:rPr>
      </w:pPr>
      <w:r w:rsidDel="00000000" w:rsidR="00000000" w:rsidRPr="00000000">
        <w:rPr>
          <w:rtl w:val="0"/>
        </w:rPr>
      </w:r>
    </w:p>
    <w:p w:rsidR="00000000" w:rsidDel="00000000" w:rsidP="00000000" w:rsidRDefault="00000000" w:rsidRPr="00000000" w14:paraId="000000F7">
      <w:pPr>
        <w:spacing w:line="331.2" w:lineRule="auto"/>
        <w:rPr>
          <w:b w:val="1"/>
        </w:rPr>
      </w:pPr>
      <w:r w:rsidDel="00000000" w:rsidR="00000000" w:rsidRPr="00000000">
        <w:rPr>
          <w:b w:val="1"/>
          <w:rtl w:val="0"/>
        </w:rPr>
        <w:t xml:space="preserve">“Born In Blood”</w:t>
      </w:r>
    </w:p>
    <w:p w:rsidR="00000000" w:rsidDel="00000000" w:rsidP="00000000" w:rsidRDefault="00000000" w:rsidRPr="00000000" w14:paraId="000000F8">
      <w:pPr>
        <w:spacing w:line="331.2" w:lineRule="auto"/>
        <w:rPr>
          <w:b w:val="1"/>
        </w:rPr>
      </w:pPr>
      <w:r w:rsidDel="00000000" w:rsidR="00000000" w:rsidRPr="00000000">
        <w:rPr>
          <w:rtl w:val="0"/>
        </w:rPr>
      </w:r>
    </w:p>
    <w:p w:rsidR="00000000" w:rsidDel="00000000" w:rsidP="00000000" w:rsidRDefault="00000000" w:rsidRPr="00000000" w14:paraId="000000F9">
      <w:pPr>
        <w:spacing w:line="331.2" w:lineRule="auto"/>
        <w:rPr>
          <w:b w:val="1"/>
        </w:rPr>
      </w:pPr>
      <w:r w:rsidDel="00000000" w:rsidR="00000000" w:rsidRPr="00000000">
        <w:rPr>
          <w:b w:val="1"/>
          <w:rtl w:val="0"/>
        </w:rPr>
        <w:t xml:space="preserve">“A Million People”</w:t>
      </w:r>
    </w:p>
    <w:p w:rsidR="00000000" w:rsidDel="00000000" w:rsidP="00000000" w:rsidRDefault="00000000" w:rsidRPr="00000000" w14:paraId="000000FA">
      <w:pPr>
        <w:spacing w:line="331.2" w:lineRule="auto"/>
        <w:rPr>
          <w:b w:val="1"/>
        </w:rPr>
      </w:pPr>
      <w:r w:rsidDel="00000000" w:rsidR="00000000" w:rsidRPr="00000000">
        <w:rPr>
          <w:b w:val="1"/>
          <w:rtl w:val="0"/>
        </w:rPr>
        <w:t xml:space="preserve">“The Phantom Force”</w:t>
      </w:r>
    </w:p>
    <w:p w:rsidR="00000000" w:rsidDel="00000000" w:rsidP="00000000" w:rsidRDefault="00000000" w:rsidRPr="00000000" w14:paraId="000000FB">
      <w:pPr>
        <w:spacing w:line="331.2" w:lineRule="auto"/>
        <w:rPr>
          <w:b w:val="1"/>
        </w:rPr>
      </w:pPr>
      <w:r w:rsidDel="00000000" w:rsidR="00000000" w:rsidRPr="00000000">
        <w:rPr>
          <w:rtl w:val="0"/>
        </w:rPr>
      </w:r>
    </w:p>
    <w:p w:rsidR="00000000" w:rsidDel="00000000" w:rsidP="00000000" w:rsidRDefault="00000000" w:rsidRPr="00000000" w14:paraId="000000FC">
      <w:pPr>
        <w:spacing w:line="331.2" w:lineRule="auto"/>
        <w:rPr>
          <w:b w:val="1"/>
        </w:rPr>
      </w:pPr>
      <w:r w:rsidDel="00000000" w:rsidR="00000000" w:rsidRPr="00000000">
        <w:rPr>
          <w:b w:val="1"/>
          <w:rtl w:val="0"/>
        </w:rPr>
        <w:t xml:space="preserve">“The Watchers” - Believe what you see and know, not what they say and sing. Voices are just beings, and we all want to survive.</w:t>
      </w:r>
    </w:p>
    <w:p w:rsidR="00000000" w:rsidDel="00000000" w:rsidP="00000000" w:rsidRDefault="00000000" w:rsidRPr="00000000" w14:paraId="000000FD">
      <w:pPr>
        <w:spacing w:line="331.2" w:lineRule="auto"/>
        <w:rPr>
          <w:b w:val="1"/>
        </w:rPr>
      </w:pPr>
      <w:r w:rsidDel="00000000" w:rsidR="00000000" w:rsidRPr="00000000">
        <w:rPr>
          <w:rtl w:val="0"/>
        </w:rPr>
      </w:r>
    </w:p>
    <w:p w:rsidR="00000000" w:rsidDel="00000000" w:rsidP="00000000" w:rsidRDefault="00000000" w:rsidRPr="00000000" w14:paraId="000000FE">
      <w:pPr>
        <w:spacing w:line="331.2" w:lineRule="auto"/>
        <w:rPr>
          <w:b w:val="1"/>
        </w:rPr>
      </w:pPr>
      <w:r w:rsidDel="00000000" w:rsidR="00000000" w:rsidRPr="00000000">
        <w:rPr>
          <w:b w:val="1"/>
          <w:rtl w:val="0"/>
        </w:rPr>
        <w:t xml:space="preserve">‘Love is for dogs..”</w:t>
      </w:r>
    </w:p>
    <w:p w:rsidR="00000000" w:rsidDel="00000000" w:rsidP="00000000" w:rsidRDefault="00000000" w:rsidRPr="00000000" w14:paraId="000000FF">
      <w:pPr>
        <w:spacing w:line="331.2" w:lineRule="auto"/>
        <w:rPr>
          <w:b w:val="1"/>
        </w:rPr>
      </w:pPr>
      <w:r w:rsidDel="00000000" w:rsidR="00000000" w:rsidRPr="00000000">
        <w:rPr>
          <w:rtl w:val="0"/>
        </w:rPr>
      </w:r>
    </w:p>
    <w:p w:rsidR="00000000" w:rsidDel="00000000" w:rsidP="00000000" w:rsidRDefault="00000000" w:rsidRPr="00000000" w14:paraId="00000100">
      <w:pPr>
        <w:spacing w:line="331.2" w:lineRule="auto"/>
        <w:rPr>
          <w:b w:val="1"/>
        </w:rPr>
      </w:pPr>
      <w:r w:rsidDel="00000000" w:rsidR="00000000" w:rsidRPr="00000000">
        <w:rPr>
          <w:b w:val="1"/>
          <w:rtl w:val="0"/>
        </w:rPr>
        <w:t xml:space="preserve">“March Of The Champions.”</w:t>
      </w:r>
    </w:p>
    <w:p w:rsidR="00000000" w:rsidDel="00000000" w:rsidP="00000000" w:rsidRDefault="00000000" w:rsidRPr="00000000" w14:paraId="00000101">
      <w:pPr>
        <w:spacing w:line="331.2" w:lineRule="auto"/>
        <w:rPr>
          <w:b w:val="1"/>
        </w:rPr>
      </w:pPr>
      <w:r w:rsidDel="00000000" w:rsidR="00000000" w:rsidRPr="00000000">
        <w:rPr>
          <w:rtl w:val="0"/>
        </w:rPr>
      </w:r>
    </w:p>
    <w:p w:rsidR="00000000" w:rsidDel="00000000" w:rsidP="00000000" w:rsidRDefault="00000000" w:rsidRPr="00000000" w14:paraId="00000102">
      <w:pPr>
        <w:spacing w:line="331.2" w:lineRule="auto"/>
        <w:rPr>
          <w:b w:val="1"/>
        </w:rPr>
      </w:pPr>
      <w:r w:rsidDel="00000000" w:rsidR="00000000" w:rsidRPr="00000000">
        <w:rPr>
          <w:b w:val="1"/>
          <w:rtl w:val="0"/>
        </w:rPr>
        <w:t xml:space="preserve">“Pretender to the throne”</w:t>
      </w:r>
    </w:p>
    <w:p w:rsidR="00000000" w:rsidDel="00000000" w:rsidP="00000000" w:rsidRDefault="00000000" w:rsidRPr="00000000" w14:paraId="00000103">
      <w:pPr>
        <w:spacing w:line="331.2" w:lineRule="auto"/>
        <w:rPr>
          <w:b w:val="1"/>
        </w:rPr>
      </w:pPr>
      <w:r w:rsidDel="00000000" w:rsidR="00000000" w:rsidRPr="00000000">
        <w:rPr>
          <w:rtl w:val="0"/>
        </w:rPr>
      </w:r>
    </w:p>
    <w:p w:rsidR="00000000" w:rsidDel="00000000" w:rsidP="00000000" w:rsidRDefault="00000000" w:rsidRPr="00000000" w14:paraId="00000104">
      <w:pPr>
        <w:spacing w:line="331.2" w:lineRule="auto"/>
        <w:rPr>
          <w:b w:val="1"/>
        </w:rPr>
      </w:pPr>
      <w:r w:rsidDel="00000000" w:rsidR="00000000" w:rsidRPr="00000000">
        <w:rPr>
          <w:b w:val="1"/>
          <w:rtl w:val="0"/>
        </w:rPr>
        <w:t xml:space="preserve">“What Will Be.” - The conflict of dreams and reality. Will we ever find the life we want?</w:t>
      </w:r>
    </w:p>
    <w:p w:rsidR="00000000" w:rsidDel="00000000" w:rsidP="00000000" w:rsidRDefault="00000000" w:rsidRPr="00000000" w14:paraId="00000105">
      <w:pPr>
        <w:spacing w:line="331.2" w:lineRule="auto"/>
        <w:rPr>
          <w:b w:val="1"/>
        </w:rPr>
      </w:pPr>
      <w:r w:rsidDel="00000000" w:rsidR="00000000" w:rsidRPr="00000000">
        <w:rPr>
          <w:rtl w:val="0"/>
        </w:rPr>
      </w:r>
    </w:p>
    <w:p w:rsidR="00000000" w:rsidDel="00000000" w:rsidP="00000000" w:rsidRDefault="00000000" w:rsidRPr="00000000" w14:paraId="00000106">
      <w:pPr>
        <w:spacing w:line="331.2" w:lineRule="auto"/>
        <w:rPr>
          <w:b w:val="1"/>
        </w:rPr>
      </w:pPr>
      <w:r w:rsidDel="00000000" w:rsidR="00000000" w:rsidRPr="00000000">
        <w:rPr>
          <w:b w:val="1"/>
          <w:rtl w:val="0"/>
        </w:rPr>
        <w:t xml:space="preserve">“Co” - A world that enters a virtual reality dream war, ends up waking up and fighting for real.</w:t>
      </w:r>
    </w:p>
    <w:p w:rsidR="00000000" w:rsidDel="00000000" w:rsidP="00000000" w:rsidRDefault="00000000" w:rsidRPr="00000000" w14:paraId="00000107">
      <w:pPr>
        <w:spacing w:line="331.2" w:lineRule="auto"/>
        <w:rPr>
          <w:b w:val="1"/>
        </w:rPr>
      </w:pPr>
      <w:r w:rsidDel="00000000" w:rsidR="00000000" w:rsidRPr="00000000">
        <w:rPr>
          <w:rtl w:val="0"/>
        </w:rPr>
      </w:r>
    </w:p>
    <w:p w:rsidR="00000000" w:rsidDel="00000000" w:rsidP="00000000" w:rsidRDefault="00000000" w:rsidRPr="00000000" w14:paraId="00000108">
      <w:pPr>
        <w:spacing w:line="331.2" w:lineRule="auto"/>
        <w:rPr>
          <w:b w:val="1"/>
        </w:rPr>
      </w:pPr>
      <w:r w:rsidDel="00000000" w:rsidR="00000000" w:rsidRPr="00000000">
        <w:rPr>
          <w:b w:val="1"/>
          <w:rtl w:val="0"/>
        </w:rPr>
        <w:t xml:space="preserve">“Go” - A group of gangland criminals, try to kill or “Go” someone, a man they really hurt as a kid.</w:t>
      </w:r>
    </w:p>
    <w:p w:rsidR="00000000" w:rsidDel="00000000" w:rsidP="00000000" w:rsidRDefault="00000000" w:rsidRPr="00000000" w14:paraId="00000109">
      <w:pPr>
        <w:spacing w:line="331.2" w:lineRule="auto"/>
        <w:rPr>
          <w:b w:val="1"/>
        </w:rPr>
      </w:pPr>
      <w:r w:rsidDel="00000000" w:rsidR="00000000" w:rsidRPr="00000000">
        <w:rPr>
          <w:rtl w:val="0"/>
        </w:rPr>
      </w:r>
    </w:p>
    <w:p w:rsidR="00000000" w:rsidDel="00000000" w:rsidP="00000000" w:rsidRDefault="00000000" w:rsidRPr="00000000" w14:paraId="0000010A">
      <w:pPr>
        <w:spacing w:line="331.2" w:lineRule="auto"/>
        <w:rPr>
          <w:b w:val="1"/>
        </w:rPr>
      </w:pPr>
      <w:r w:rsidDel="00000000" w:rsidR="00000000" w:rsidRPr="00000000">
        <w:rPr>
          <w:b w:val="1"/>
          <w:rtl w:val="0"/>
        </w:rPr>
        <w:t xml:space="preserve">“Game Over.” - Because you can’t. Reply if you can :)</w:t>
      </w:r>
    </w:p>
    <w:p w:rsidR="00000000" w:rsidDel="00000000" w:rsidP="00000000" w:rsidRDefault="00000000" w:rsidRPr="00000000" w14:paraId="0000010B">
      <w:pPr>
        <w:spacing w:line="331.2" w:lineRule="auto"/>
        <w:rPr>
          <w:b w:val="1"/>
        </w:rPr>
      </w:pPr>
      <w:r w:rsidDel="00000000" w:rsidR="00000000" w:rsidRPr="00000000">
        <w:rPr>
          <w:rtl w:val="0"/>
        </w:rPr>
      </w:r>
    </w:p>
    <w:p w:rsidR="00000000" w:rsidDel="00000000" w:rsidP="00000000" w:rsidRDefault="00000000" w:rsidRPr="00000000" w14:paraId="0000010C">
      <w:pPr>
        <w:spacing w:line="331.2" w:lineRule="auto"/>
        <w:rPr>
          <w:b w:val="1"/>
        </w:rPr>
      </w:pPr>
      <w:r w:rsidDel="00000000" w:rsidR="00000000" w:rsidRPr="00000000">
        <w:rPr>
          <w:b w:val="1"/>
          <w:rtl w:val="0"/>
        </w:rPr>
        <w:t xml:space="preserve">“Hostile Worlds”</w:t>
      </w:r>
    </w:p>
    <w:p w:rsidR="00000000" w:rsidDel="00000000" w:rsidP="00000000" w:rsidRDefault="00000000" w:rsidRPr="00000000" w14:paraId="0000010D">
      <w:pPr>
        <w:spacing w:line="331.2" w:lineRule="auto"/>
        <w:rPr>
          <w:b w:val="1"/>
        </w:rPr>
      </w:pPr>
      <w:r w:rsidDel="00000000" w:rsidR="00000000" w:rsidRPr="00000000">
        <w:rPr>
          <w:rtl w:val="0"/>
        </w:rPr>
      </w:r>
    </w:p>
    <w:p w:rsidR="00000000" w:rsidDel="00000000" w:rsidP="00000000" w:rsidRDefault="00000000" w:rsidRPr="00000000" w14:paraId="0000010E">
      <w:pPr>
        <w:spacing w:line="331.2" w:lineRule="auto"/>
        <w:rPr>
          <w:b w:val="1"/>
        </w:rPr>
      </w:pPr>
      <w:r w:rsidDel="00000000" w:rsidR="00000000" w:rsidRPr="00000000">
        <w:rPr>
          <w:b w:val="1"/>
          <w:rtl w:val="0"/>
        </w:rPr>
        <w:t xml:space="preserve">“The Warrior’s Curse” </w:t>
      </w:r>
    </w:p>
    <w:p w:rsidR="00000000" w:rsidDel="00000000" w:rsidP="00000000" w:rsidRDefault="00000000" w:rsidRPr="00000000" w14:paraId="0000010F">
      <w:pPr>
        <w:spacing w:line="331.2" w:lineRule="auto"/>
        <w:rPr>
          <w:b w:val="1"/>
        </w:rPr>
      </w:pPr>
      <w:r w:rsidDel="00000000" w:rsidR="00000000" w:rsidRPr="00000000">
        <w:rPr>
          <w:rtl w:val="0"/>
        </w:rPr>
      </w:r>
    </w:p>
    <w:p w:rsidR="00000000" w:rsidDel="00000000" w:rsidP="00000000" w:rsidRDefault="00000000" w:rsidRPr="00000000" w14:paraId="00000110">
      <w:pPr>
        <w:spacing w:line="331.2" w:lineRule="auto"/>
        <w:rPr>
          <w:b w:val="1"/>
        </w:rPr>
      </w:pPr>
      <w:r w:rsidDel="00000000" w:rsidR="00000000" w:rsidRPr="00000000">
        <w:rPr>
          <w:b w:val="1"/>
          <w:rtl w:val="0"/>
        </w:rPr>
        <w:t xml:space="preserve">“The Balance Of Life.”</w:t>
      </w:r>
    </w:p>
    <w:p w:rsidR="00000000" w:rsidDel="00000000" w:rsidP="00000000" w:rsidRDefault="00000000" w:rsidRPr="00000000" w14:paraId="00000111">
      <w:pPr>
        <w:spacing w:line="331.2" w:lineRule="auto"/>
        <w:rPr>
          <w:b w:val="1"/>
        </w:rPr>
      </w:pPr>
      <w:r w:rsidDel="00000000" w:rsidR="00000000" w:rsidRPr="00000000">
        <w:rPr>
          <w:rtl w:val="0"/>
        </w:rPr>
      </w:r>
    </w:p>
    <w:p w:rsidR="00000000" w:rsidDel="00000000" w:rsidP="00000000" w:rsidRDefault="00000000" w:rsidRPr="00000000" w14:paraId="00000112">
      <w:pPr>
        <w:spacing w:line="331.2" w:lineRule="auto"/>
        <w:rPr>
          <w:b w:val="1"/>
        </w:rPr>
      </w:pPr>
      <w:r w:rsidDel="00000000" w:rsidR="00000000" w:rsidRPr="00000000">
        <w:rPr>
          <w:b w:val="1"/>
          <w:rtl w:val="0"/>
        </w:rPr>
        <w:t xml:space="preserve">“The Age Of Rage.”</w:t>
      </w:r>
    </w:p>
    <w:p w:rsidR="00000000" w:rsidDel="00000000" w:rsidP="00000000" w:rsidRDefault="00000000" w:rsidRPr="00000000" w14:paraId="00000113">
      <w:pPr>
        <w:spacing w:line="331.2" w:lineRule="auto"/>
        <w:rPr>
          <w:b w:val="1"/>
        </w:rPr>
      </w:pPr>
      <w:r w:rsidDel="00000000" w:rsidR="00000000" w:rsidRPr="00000000">
        <w:rPr>
          <w:rtl w:val="0"/>
        </w:rPr>
      </w:r>
    </w:p>
    <w:p w:rsidR="00000000" w:rsidDel="00000000" w:rsidP="00000000" w:rsidRDefault="00000000" w:rsidRPr="00000000" w14:paraId="00000114">
      <w:pPr>
        <w:spacing w:line="331.2" w:lineRule="auto"/>
        <w:rPr>
          <w:b w:val="1"/>
        </w:rPr>
      </w:pPr>
      <w:r w:rsidDel="00000000" w:rsidR="00000000" w:rsidRPr="00000000">
        <w:rPr>
          <w:rtl w:val="0"/>
        </w:rPr>
      </w:r>
    </w:p>
    <w:p w:rsidR="00000000" w:rsidDel="00000000" w:rsidP="00000000" w:rsidRDefault="00000000" w:rsidRPr="00000000" w14:paraId="00000115">
      <w:pPr>
        <w:spacing w:line="331.2" w:lineRule="auto"/>
        <w:rPr>
          <w:b w:val="1"/>
        </w:rPr>
      </w:pPr>
      <w:r w:rsidDel="00000000" w:rsidR="00000000" w:rsidRPr="00000000">
        <w:rPr>
          <w:rtl w:val="0"/>
        </w:rPr>
      </w:r>
    </w:p>
    <w:p w:rsidR="00000000" w:rsidDel="00000000" w:rsidP="00000000" w:rsidRDefault="00000000" w:rsidRPr="00000000" w14:paraId="00000116">
      <w:pPr>
        <w:spacing w:line="331.2" w:lineRule="auto"/>
        <w:rPr>
          <w:b w:val="1"/>
        </w:rPr>
      </w:pPr>
      <w:r w:rsidDel="00000000" w:rsidR="00000000" w:rsidRPr="00000000">
        <w:rPr>
          <w:b w:val="1"/>
          <w:rtl w:val="0"/>
        </w:rPr>
        <w:t xml:space="preserve">“Dreams of Joshua”</w:t>
      </w:r>
    </w:p>
    <w:p w:rsidR="00000000" w:rsidDel="00000000" w:rsidP="00000000" w:rsidRDefault="00000000" w:rsidRPr="00000000" w14:paraId="00000117">
      <w:pPr>
        <w:spacing w:line="331.2" w:lineRule="auto"/>
        <w:rPr>
          <w:b w:val="1"/>
        </w:rPr>
      </w:pPr>
      <w:r w:rsidDel="00000000" w:rsidR="00000000" w:rsidRPr="00000000">
        <w:rPr>
          <w:rtl w:val="0"/>
        </w:rPr>
      </w:r>
    </w:p>
    <w:p w:rsidR="00000000" w:rsidDel="00000000" w:rsidP="00000000" w:rsidRDefault="00000000" w:rsidRPr="00000000" w14:paraId="00000118">
      <w:pPr>
        <w:spacing w:line="331.2" w:lineRule="auto"/>
        <w:rPr>
          <w:b w:val="1"/>
        </w:rPr>
      </w:pPr>
      <w:r w:rsidDel="00000000" w:rsidR="00000000" w:rsidRPr="00000000">
        <w:rPr>
          <w:b w:val="1"/>
          <w:rtl w:val="0"/>
        </w:rPr>
        <w:t xml:space="preserve">“Blue morning.”</w:t>
      </w:r>
    </w:p>
    <w:p w:rsidR="00000000" w:rsidDel="00000000" w:rsidP="00000000" w:rsidRDefault="00000000" w:rsidRPr="00000000" w14:paraId="00000119">
      <w:pPr>
        <w:spacing w:line="331.2" w:lineRule="auto"/>
        <w:rPr>
          <w:b w:val="1"/>
        </w:rPr>
      </w:pPr>
      <w:r w:rsidDel="00000000" w:rsidR="00000000" w:rsidRPr="00000000">
        <w:rPr>
          <w:rtl w:val="0"/>
        </w:rPr>
      </w:r>
    </w:p>
    <w:p w:rsidR="00000000" w:rsidDel="00000000" w:rsidP="00000000" w:rsidRDefault="00000000" w:rsidRPr="00000000" w14:paraId="0000011A">
      <w:pPr>
        <w:spacing w:line="331.2" w:lineRule="auto"/>
        <w:rPr>
          <w:b w:val="1"/>
        </w:rPr>
      </w:pPr>
      <w:r w:rsidDel="00000000" w:rsidR="00000000" w:rsidRPr="00000000">
        <w:rPr>
          <w:b w:val="1"/>
          <w:rtl w:val="0"/>
        </w:rPr>
        <w:t xml:space="preserve">“Jayne Of Times” - Jayne is a female journalist for the Times newspaper.</w:t>
      </w:r>
    </w:p>
    <w:p w:rsidR="00000000" w:rsidDel="00000000" w:rsidP="00000000" w:rsidRDefault="00000000" w:rsidRPr="00000000" w14:paraId="0000011B">
      <w:pPr>
        <w:spacing w:line="331.2" w:lineRule="auto"/>
        <w:rPr>
          <w:b w:val="1"/>
        </w:rPr>
      </w:pPr>
      <w:r w:rsidDel="00000000" w:rsidR="00000000" w:rsidRPr="00000000">
        <w:rPr>
          <w:b w:val="1"/>
          <w:rtl w:val="0"/>
        </w:rPr>
        <w:t xml:space="preserve">Episode 1 - “This is the stuff trees are made of.”</w:t>
      </w:r>
    </w:p>
    <w:p w:rsidR="00000000" w:rsidDel="00000000" w:rsidP="00000000" w:rsidRDefault="00000000" w:rsidRPr="00000000" w14:paraId="0000011C">
      <w:pPr>
        <w:spacing w:line="331.2" w:lineRule="auto"/>
        <w:rPr>
          <w:b w:val="1"/>
        </w:rPr>
      </w:pPr>
      <w:r w:rsidDel="00000000" w:rsidR="00000000" w:rsidRPr="00000000">
        <w:rPr>
          <w:rtl w:val="0"/>
        </w:rPr>
      </w:r>
    </w:p>
    <w:p w:rsidR="00000000" w:rsidDel="00000000" w:rsidP="00000000" w:rsidRDefault="00000000" w:rsidRPr="00000000" w14:paraId="0000011D">
      <w:pPr>
        <w:spacing w:line="331.2" w:lineRule="auto"/>
        <w:rPr>
          <w:b w:val="1"/>
        </w:rPr>
      </w:pPr>
      <w:r w:rsidDel="00000000" w:rsidR="00000000" w:rsidRPr="00000000">
        <w:rPr>
          <w:rtl w:val="0"/>
        </w:rPr>
      </w:r>
    </w:p>
    <w:p w:rsidR="00000000" w:rsidDel="00000000" w:rsidP="00000000" w:rsidRDefault="00000000" w:rsidRPr="00000000" w14:paraId="0000011E">
      <w:pPr>
        <w:spacing w:line="331.2" w:lineRule="auto"/>
        <w:rPr>
          <w:b w:val="1"/>
        </w:rPr>
      </w:pPr>
      <w:r w:rsidDel="00000000" w:rsidR="00000000" w:rsidRPr="00000000">
        <w:rPr>
          <w:b w:val="1"/>
          <w:rtl w:val="0"/>
        </w:rPr>
        <w:t xml:space="preserve">“From dreams to dust.”</w:t>
      </w:r>
    </w:p>
    <w:p w:rsidR="00000000" w:rsidDel="00000000" w:rsidP="00000000" w:rsidRDefault="00000000" w:rsidRPr="00000000" w14:paraId="0000011F">
      <w:pPr>
        <w:spacing w:line="331.2" w:lineRule="auto"/>
        <w:rPr>
          <w:b w:val="1"/>
        </w:rPr>
      </w:pPr>
      <w:r w:rsidDel="00000000" w:rsidR="00000000" w:rsidRPr="00000000">
        <w:rPr>
          <w:rtl w:val="0"/>
        </w:rPr>
      </w:r>
    </w:p>
    <w:p w:rsidR="00000000" w:rsidDel="00000000" w:rsidP="00000000" w:rsidRDefault="00000000" w:rsidRPr="00000000" w14:paraId="00000120">
      <w:pPr>
        <w:spacing w:line="331.2" w:lineRule="auto"/>
        <w:rPr>
          <w:b w:val="1"/>
        </w:rPr>
      </w:pPr>
      <w:r w:rsidDel="00000000" w:rsidR="00000000" w:rsidRPr="00000000">
        <w:rPr>
          <w:b w:val="1"/>
          <w:rtl w:val="0"/>
        </w:rPr>
        <w:t xml:space="preserve">“On blood they walk..”</w:t>
      </w:r>
    </w:p>
    <w:p w:rsidR="00000000" w:rsidDel="00000000" w:rsidP="00000000" w:rsidRDefault="00000000" w:rsidRPr="00000000" w14:paraId="00000121">
      <w:pPr>
        <w:spacing w:line="331.2" w:lineRule="auto"/>
        <w:rPr>
          <w:b w:val="1"/>
        </w:rPr>
      </w:pPr>
      <w:r w:rsidDel="00000000" w:rsidR="00000000" w:rsidRPr="00000000">
        <w:rPr>
          <w:rtl w:val="0"/>
        </w:rPr>
      </w:r>
    </w:p>
    <w:p w:rsidR="00000000" w:rsidDel="00000000" w:rsidP="00000000" w:rsidRDefault="00000000" w:rsidRPr="00000000" w14:paraId="00000122">
      <w:pPr>
        <w:spacing w:line="331.2" w:lineRule="auto"/>
        <w:rPr>
          <w:b w:val="1"/>
        </w:rPr>
      </w:pPr>
      <w:r w:rsidDel="00000000" w:rsidR="00000000" w:rsidRPr="00000000">
        <w:rPr>
          <w:b w:val="1"/>
          <w:rtl w:val="0"/>
        </w:rPr>
        <w:t xml:space="preserve">“Bedside manners is for nurses…”</w:t>
      </w:r>
    </w:p>
    <w:p w:rsidR="00000000" w:rsidDel="00000000" w:rsidP="00000000" w:rsidRDefault="00000000" w:rsidRPr="00000000" w14:paraId="00000123">
      <w:pPr>
        <w:spacing w:line="331.2" w:lineRule="auto"/>
        <w:rPr>
          <w:b w:val="1"/>
        </w:rPr>
      </w:pPr>
      <w:r w:rsidDel="00000000" w:rsidR="00000000" w:rsidRPr="00000000">
        <w:rPr>
          <w:rtl w:val="0"/>
        </w:rPr>
      </w:r>
    </w:p>
    <w:p w:rsidR="00000000" w:rsidDel="00000000" w:rsidP="00000000" w:rsidRDefault="00000000" w:rsidRPr="00000000" w14:paraId="00000124">
      <w:pPr>
        <w:spacing w:line="331.2" w:lineRule="auto"/>
        <w:rPr>
          <w:b w:val="1"/>
        </w:rPr>
      </w:pPr>
      <w:r w:rsidDel="00000000" w:rsidR="00000000" w:rsidRPr="00000000">
        <w:rPr>
          <w:b w:val="1"/>
          <w:rtl w:val="0"/>
        </w:rPr>
        <w:t xml:space="preserve">“AFeat of god.”</w:t>
      </w:r>
    </w:p>
    <w:p w:rsidR="00000000" w:rsidDel="00000000" w:rsidP="00000000" w:rsidRDefault="00000000" w:rsidRPr="00000000" w14:paraId="00000125">
      <w:pPr>
        <w:spacing w:line="331.2" w:lineRule="auto"/>
        <w:rPr>
          <w:b w:val="1"/>
        </w:rPr>
      </w:pPr>
      <w:r w:rsidDel="00000000" w:rsidR="00000000" w:rsidRPr="00000000">
        <w:rPr>
          <w:rtl w:val="0"/>
        </w:rPr>
      </w:r>
    </w:p>
    <w:p w:rsidR="00000000" w:rsidDel="00000000" w:rsidP="00000000" w:rsidRDefault="00000000" w:rsidRPr="00000000" w14:paraId="00000126">
      <w:pPr>
        <w:spacing w:line="331.2" w:lineRule="auto"/>
        <w:rPr>
          <w:b w:val="1"/>
        </w:rPr>
      </w:pPr>
      <w:r w:rsidDel="00000000" w:rsidR="00000000" w:rsidRPr="00000000">
        <w:rPr>
          <w:b w:val="1"/>
          <w:rtl w:val="0"/>
        </w:rPr>
        <w:t xml:space="preserve">“Skies Of Paradox” - A young man yearns and desperately wants out of a totalitarian society, off to the shores of paradise of other lands out there. </w:t>
      </w:r>
    </w:p>
    <w:p w:rsidR="00000000" w:rsidDel="00000000" w:rsidP="00000000" w:rsidRDefault="00000000" w:rsidRPr="00000000" w14:paraId="00000127">
      <w:pPr>
        <w:spacing w:line="331.2" w:lineRule="auto"/>
        <w:rPr>
          <w:b w:val="1"/>
        </w:rPr>
      </w:pPr>
      <w:r w:rsidDel="00000000" w:rsidR="00000000" w:rsidRPr="00000000">
        <w:rPr>
          <w:rtl w:val="0"/>
        </w:rPr>
      </w:r>
    </w:p>
    <w:p w:rsidR="00000000" w:rsidDel="00000000" w:rsidP="00000000" w:rsidRDefault="00000000" w:rsidRPr="00000000" w14:paraId="00000128">
      <w:pPr>
        <w:spacing w:line="331.2" w:lineRule="auto"/>
        <w:rPr>
          <w:b w:val="1"/>
        </w:rPr>
      </w:pPr>
      <w:r w:rsidDel="00000000" w:rsidR="00000000" w:rsidRPr="00000000">
        <w:rPr>
          <w:b w:val="1"/>
          <w:rtl w:val="0"/>
        </w:rPr>
        <w:t xml:space="preserve">“A Perfect Murder” - A ruling elite, perfectly murders an innocent kid.</w:t>
      </w:r>
    </w:p>
    <w:p w:rsidR="00000000" w:rsidDel="00000000" w:rsidP="00000000" w:rsidRDefault="00000000" w:rsidRPr="00000000" w14:paraId="00000129">
      <w:pPr>
        <w:spacing w:line="331.2" w:lineRule="auto"/>
        <w:rPr>
          <w:b w:val="1"/>
        </w:rPr>
      </w:pPr>
      <w:r w:rsidDel="00000000" w:rsidR="00000000" w:rsidRPr="00000000">
        <w:rPr>
          <w:rtl w:val="0"/>
        </w:rPr>
      </w:r>
    </w:p>
    <w:p w:rsidR="00000000" w:rsidDel="00000000" w:rsidP="00000000" w:rsidRDefault="00000000" w:rsidRPr="00000000" w14:paraId="0000012A">
      <w:pPr>
        <w:spacing w:line="331.2" w:lineRule="auto"/>
        <w:rPr>
          <w:b w:val="1"/>
        </w:rPr>
      </w:pPr>
      <w:r w:rsidDel="00000000" w:rsidR="00000000" w:rsidRPr="00000000">
        <w:rPr>
          <w:b w:val="1"/>
          <w:rtl w:val="0"/>
        </w:rPr>
        <w:t xml:space="preserve">“Three Hours ‘Till Sunset.”</w:t>
      </w:r>
    </w:p>
    <w:p w:rsidR="00000000" w:rsidDel="00000000" w:rsidP="00000000" w:rsidRDefault="00000000" w:rsidRPr="00000000" w14:paraId="0000012B">
      <w:pPr>
        <w:spacing w:line="331.2" w:lineRule="auto"/>
        <w:rPr>
          <w:b w:val="1"/>
        </w:rPr>
      </w:pPr>
      <w:r w:rsidDel="00000000" w:rsidR="00000000" w:rsidRPr="00000000">
        <w:rPr>
          <w:rtl w:val="0"/>
        </w:rPr>
      </w:r>
    </w:p>
    <w:p w:rsidR="00000000" w:rsidDel="00000000" w:rsidP="00000000" w:rsidRDefault="00000000" w:rsidRPr="00000000" w14:paraId="0000012C">
      <w:pPr>
        <w:spacing w:line="331.2" w:lineRule="auto"/>
        <w:rPr>
          <w:b w:val="1"/>
        </w:rPr>
      </w:pPr>
      <w:r w:rsidDel="00000000" w:rsidR="00000000" w:rsidRPr="00000000">
        <w:rPr>
          <w:rtl w:val="0"/>
        </w:rPr>
      </w:r>
    </w:p>
    <w:p w:rsidR="00000000" w:rsidDel="00000000" w:rsidP="00000000" w:rsidRDefault="00000000" w:rsidRPr="00000000" w14:paraId="0000012D">
      <w:pPr>
        <w:spacing w:line="331.2" w:lineRule="auto"/>
        <w:rPr>
          <w:b w:val="1"/>
        </w:rPr>
      </w:pPr>
      <w:r w:rsidDel="00000000" w:rsidR="00000000" w:rsidRPr="00000000">
        <w:rPr>
          <w:rtl w:val="0"/>
        </w:rPr>
      </w:r>
    </w:p>
    <w:p w:rsidR="00000000" w:rsidDel="00000000" w:rsidP="00000000" w:rsidRDefault="00000000" w:rsidRPr="00000000" w14:paraId="0000012E">
      <w:pPr>
        <w:spacing w:line="331.2" w:lineRule="auto"/>
        <w:rPr>
          <w:b w:val="1"/>
        </w:rPr>
      </w:pPr>
      <w:r w:rsidDel="00000000" w:rsidR="00000000" w:rsidRPr="00000000">
        <w:rPr>
          <w:b w:val="1"/>
          <w:rtl w:val="0"/>
        </w:rPr>
        <w:t xml:space="preserve">“Happy chords, happy Lords”</w:t>
      </w:r>
    </w:p>
    <w:p w:rsidR="00000000" w:rsidDel="00000000" w:rsidP="00000000" w:rsidRDefault="00000000" w:rsidRPr="00000000" w14:paraId="0000012F">
      <w:pPr>
        <w:spacing w:line="331.2" w:lineRule="auto"/>
        <w:rPr>
          <w:b w:val="1"/>
        </w:rPr>
      </w:pPr>
      <w:r w:rsidDel="00000000" w:rsidR="00000000" w:rsidRPr="00000000">
        <w:rPr>
          <w:rtl w:val="0"/>
        </w:rPr>
      </w:r>
    </w:p>
    <w:p w:rsidR="00000000" w:rsidDel="00000000" w:rsidP="00000000" w:rsidRDefault="00000000" w:rsidRPr="00000000" w14:paraId="00000130">
      <w:pPr>
        <w:spacing w:line="331.2" w:lineRule="auto"/>
        <w:rPr>
          <w:b w:val="1"/>
        </w:rPr>
      </w:pPr>
      <w:r w:rsidDel="00000000" w:rsidR="00000000" w:rsidRPr="00000000">
        <w:rPr>
          <w:b w:val="1"/>
          <w:rtl w:val="0"/>
        </w:rPr>
        <w:t xml:space="preserve">“My Brother’s Gone - Along the waves of a song.”</w:t>
      </w:r>
    </w:p>
    <w:p w:rsidR="00000000" w:rsidDel="00000000" w:rsidP="00000000" w:rsidRDefault="00000000" w:rsidRPr="00000000" w14:paraId="00000131">
      <w:pPr>
        <w:spacing w:line="331.2" w:lineRule="auto"/>
        <w:rPr>
          <w:b w:val="1"/>
        </w:rPr>
      </w:pPr>
      <w:r w:rsidDel="00000000" w:rsidR="00000000" w:rsidRPr="00000000">
        <w:rPr>
          <w:rtl w:val="0"/>
        </w:rPr>
      </w:r>
    </w:p>
    <w:p w:rsidR="00000000" w:rsidDel="00000000" w:rsidP="00000000" w:rsidRDefault="00000000" w:rsidRPr="00000000" w14:paraId="00000132">
      <w:pPr>
        <w:spacing w:line="331.2" w:lineRule="auto"/>
        <w:rPr>
          <w:b w:val="1"/>
        </w:rPr>
      </w:pPr>
      <w:r w:rsidDel="00000000" w:rsidR="00000000" w:rsidRPr="00000000">
        <w:rPr>
          <w:b w:val="1"/>
          <w:rtl w:val="0"/>
        </w:rPr>
        <w:t xml:space="preserve">“Sad Days”</w:t>
      </w:r>
    </w:p>
    <w:p w:rsidR="00000000" w:rsidDel="00000000" w:rsidP="00000000" w:rsidRDefault="00000000" w:rsidRPr="00000000" w14:paraId="00000133">
      <w:pPr>
        <w:spacing w:line="331.2" w:lineRule="auto"/>
        <w:rPr>
          <w:b w:val="1"/>
        </w:rPr>
      </w:pPr>
      <w:r w:rsidDel="00000000" w:rsidR="00000000" w:rsidRPr="00000000">
        <w:rPr>
          <w:rtl w:val="0"/>
        </w:rPr>
      </w:r>
    </w:p>
    <w:p w:rsidR="00000000" w:rsidDel="00000000" w:rsidP="00000000" w:rsidRDefault="00000000" w:rsidRPr="00000000" w14:paraId="00000134">
      <w:pPr>
        <w:spacing w:line="331.2" w:lineRule="auto"/>
        <w:rPr>
          <w:b w:val="1"/>
        </w:rPr>
      </w:pPr>
      <w:r w:rsidDel="00000000" w:rsidR="00000000" w:rsidRPr="00000000">
        <w:rPr>
          <w:b w:val="1"/>
          <w:rtl w:val="0"/>
        </w:rPr>
        <w:t xml:space="preserve">“In This”</w:t>
      </w:r>
    </w:p>
    <w:p w:rsidR="00000000" w:rsidDel="00000000" w:rsidP="00000000" w:rsidRDefault="00000000" w:rsidRPr="00000000" w14:paraId="00000135">
      <w:pPr>
        <w:spacing w:line="331.2" w:lineRule="auto"/>
        <w:rPr>
          <w:b w:val="1"/>
        </w:rPr>
      </w:pPr>
      <w:r w:rsidDel="00000000" w:rsidR="00000000" w:rsidRPr="00000000">
        <w:rPr>
          <w:rtl w:val="0"/>
        </w:rPr>
      </w:r>
    </w:p>
    <w:p w:rsidR="00000000" w:rsidDel="00000000" w:rsidP="00000000" w:rsidRDefault="00000000" w:rsidRPr="00000000" w14:paraId="00000136">
      <w:pPr>
        <w:spacing w:line="331.2" w:lineRule="auto"/>
        <w:rPr>
          <w:b w:val="1"/>
        </w:rPr>
      </w:pPr>
      <w:r w:rsidDel="00000000" w:rsidR="00000000" w:rsidRPr="00000000">
        <w:rPr>
          <w:b w:val="1"/>
          <w:rtl w:val="0"/>
        </w:rPr>
        <w:t xml:space="preserve">“Art” about a race of people who communicate through imagery </w:t>
      </w:r>
    </w:p>
    <w:p w:rsidR="00000000" w:rsidDel="00000000" w:rsidP="00000000" w:rsidRDefault="00000000" w:rsidRPr="00000000" w14:paraId="00000137">
      <w:pPr>
        <w:spacing w:line="331.2" w:lineRule="auto"/>
        <w:rPr>
          <w:b w:val="1"/>
        </w:rPr>
      </w:pPr>
      <w:r w:rsidDel="00000000" w:rsidR="00000000" w:rsidRPr="00000000">
        <w:rPr>
          <w:rtl w:val="0"/>
        </w:rPr>
      </w:r>
    </w:p>
    <w:p w:rsidR="00000000" w:rsidDel="00000000" w:rsidP="00000000" w:rsidRDefault="00000000" w:rsidRPr="00000000" w14:paraId="00000138">
      <w:pPr>
        <w:spacing w:line="331.2" w:lineRule="auto"/>
        <w:rPr>
          <w:b w:val="1"/>
        </w:rPr>
      </w:pPr>
      <w:r w:rsidDel="00000000" w:rsidR="00000000" w:rsidRPr="00000000">
        <w:rPr>
          <w:b w:val="1"/>
          <w:rtl w:val="0"/>
        </w:rPr>
        <w:t xml:space="preserve">“A.W.O.L” - A military hero goes awol in search of the killer of his family, and it turns out to be a group of terrorists secretly headed up by his commanding officer.</w:t>
      </w:r>
    </w:p>
    <w:p w:rsidR="00000000" w:rsidDel="00000000" w:rsidP="00000000" w:rsidRDefault="00000000" w:rsidRPr="00000000" w14:paraId="00000139">
      <w:pPr>
        <w:spacing w:line="331.2" w:lineRule="auto"/>
        <w:rPr>
          <w:b w:val="1"/>
        </w:rPr>
      </w:pPr>
      <w:r w:rsidDel="00000000" w:rsidR="00000000" w:rsidRPr="00000000">
        <w:rPr>
          <w:rtl w:val="0"/>
        </w:rPr>
      </w:r>
    </w:p>
    <w:p w:rsidR="00000000" w:rsidDel="00000000" w:rsidP="00000000" w:rsidRDefault="00000000" w:rsidRPr="00000000" w14:paraId="0000013A">
      <w:pPr>
        <w:spacing w:line="331.2" w:lineRule="auto"/>
        <w:rPr>
          <w:b w:val="1"/>
        </w:rPr>
      </w:pPr>
      <w:r w:rsidDel="00000000" w:rsidR="00000000" w:rsidRPr="00000000">
        <w:rPr>
          <w:rtl w:val="0"/>
        </w:rPr>
      </w:r>
    </w:p>
    <w:p w:rsidR="00000000" w:rsidDel="00000000" w:rsidP="00000000" w:rsidRDefault="00000000" w:rsidRPr="00000000" w14:paraId="0000013B">
      <w:pPr>
        <w:spacing w:line="331.2" w:lineRule="auto"/>
        <w:rPr>
          <w:b w:val="1"/>
        </w:rPr>
      </w:pPr>
      <w:r w:rsidDel="00000000" w:rsidR="00000000" w:rsidRPr="00000000">
        <w:rPr>
          <w:rtl w:val="0"/>
        </w:rPr>
      </w:r>
    </w:p>
    <w:p w:rsidR="00000000" w:rsidDel="00000000" w:rsidP="00000000" w:rsidRDefault="00000000" w:rsidRPr="00000000" w14:paraId="0000013C">
      <w:pPr>
        <w:spacing w:line="331.2" w:lineRule="auto"/>
        <w:rPr>
          <w:b w:val="1"/>
        </w:rPr>
      </w:pPr>
      <w:r w:rsidDel="00000000" w:rsidR="00000000" w:rsidRPr="00000000">
        <w:rPr>
          <w:b w:val="1"/>
          <w:rtl w:val="0"/>
        </w:rPr>
        <w:t xml:space="preserve">“Songs Of Sadness” A story that begins sad and never gets any better.</w:t>
      </w:r>
    </w:p>
    <w:p w:rsidR="00000000" w:rsidDel="00000000" w:rsidP="00000000" w:rsidRDefault="00000000" w:rsidRPr="00000000" w14:paraId="0000013D">
      <w:pPr>
        <w:spacing w:line="331.2" w:lineRule="auto"/>
        <w:rPr>
          <w:b w:val="1"/>
        </w:rPr>
      </w:pPr>
      <w:r w:rsidDel="00000000" w:rsidR="00000000" w:rsidRPr="00000000">
        <w:rPr>
          <w:rtl w:val="0"/>
        </w:rPr>
      </w:r>
    </w:p>
    <w:p w:rsidR="00000000" w:rsidDel="00000000" w:rsidP="00000000" w:rsidRDefault="00000000" w:rsidRPr="00000000" w14:paraId="0000013E">
      <w:pPr>
        <w:spacing w:line="331.2" w:lineRule="auto"/>
        <w:rPr>
          <w:b w:val="1"/>
        </w:rPr>
      </w:pPr>
      <w:r w:rsidDel="00000000" w:rsidR="00000000" w:rsidRPr="00000000">
        <w:rPr>
          <w:b w:val="1"/>
          <w:rtl w:val="0"/>
        </w:rPr>
        <w:t xml:space="preserve">“Tripping out”</w:t>
      </w:r>
    </w:p>
    <w:p w:rsidR="00000000" w:rsidDel="00000000" w:rsidP="00000000" w:rsidRDefault="00000000" w:rsidRPr="00000000" w14:paraId="0000013F">
      <w:pPr>
        <w:spacing w:line="331.2" w:lineRule="auto"/>
        <w:rPr>
          <w:b w:val="1"/>
        </w:rPr>
      </w:pPr>
      <w:r w:rsidDel="00000000" w:rsidR="00000000" w:rsidRPr="00000000">
        <w:rPr>
          <w:rtl w:val="0"/>
        </w:rPr>
      </w:r>
    </w:p>
    <w:p w:rsidR="00000000" w:rsidDel="00000000" w:rsidP="00000000" w:rsidRDefault="00000000" w:rsidRPr="00000000" w14:paraId="00000140">
      <w:pPr>
        <w:spacing w:line="331.2" w:lineRule="auto"/>
        <w:rPr>
          <w:b w:val="1"/>
        </w:rPr>
      </w:pPr>
      <w:r w:rsidDel="00000000" w:rsidR="00000000" w:rsidRPr="00000000">
        <w:rPr>
          <w:b w:val="1"/>
          <w:rtl w:val="0"/>
        </w:rPr>
        <w:t xml:space="preserve">“Life stands still for no man.”</w:t>
      </w:r>
    </w:p>
    <w:p w:rsidR="00000000" w:rsidDel="00000000" w:rsidP="00000000" w:rsidRDefault="00000000" w:rsidRPr="00000000" w14:paraId="00000141">
      <w:pPr>
        <w:spacing w:line="331.2" w:lineRule="auto"/>
        <w:rPr>
          <w:b w:val="1"/>
        </w:rPr>
      </w:pPr>
      <w:r w:rsidDel="00000000" w:rsidR="00000000" w:rsidRPr="00000000">
        <w:rPr>
          <w:rtl w:val="0"/>
        </w:rPr>
      </w:r>
    </w:p>
    <w:p w:rsidR="00000000" w:rsidDel="00000000" w:rsidP="00000000" w:rsidRDefault="00000000" w:rsidRPr="00000000" w14:paraId="00000142">
      <w:pPr>
        <w:spacing w:line="331.2" w:lineRule="auto"/>
        <w:rPr>
          <w:b w:val="1"/>
        </w:rPr>
      </w:pPr>
      <w:r w:rsidDel="00000000" w:rsidR="00000000" w:rsidRPr="00000000">
        <w:rPr>
          <w:b w:val="1"/>
          <w:rtl w:val="0"/>
        </w:rPr>
        <w:t xml:space="preserve">“Somewhere out there.” - a story about a kid who dreams of moving to America from england, and finally finding the happiness he has always sought and never found.</w:t>
      </w:r>
    </w:p>
    <w:p w:rsidR="00000000" w:rsidDel="00000000" w:rsidP="00000000" w:rsidRDefault="00000000" w:rsidRPr="00000000" w14:paraId="00000143">
      <w:pPr>
        <w:spacing w:line="331.2" w:lineRule="auto"/>
        <w:rPr>
          <w:b w:val="1"/>
        </w:rPr>
      </w:pPr>
      <w:r w:rsidDel="00000000" w:rsidR="00000000" w:rsidRPr="00000000">
        <w:rPr>
          <w:rtl w:val="0"/>
        </w:rPr>
      </w:r>
    </w:p>
    <w:p w:rsidR="00000000" w:rsidDel="00000000" w:rsidP="00000000" w:rsidRDefault="00000000" w:rsidRPr="00000000" w14:paraId="00000144">
      <w:pPr>
        <w:spacing w:line="331.2" w:lineRule="auto"/>
        <w:rPr>
          <w:b w:val="1"/>
        </w:rPr>
      </w:pPr>
      <w:r w:rsidDel="00000000" w:rsidR="00000000" w:rsidRPr="00000000">
        <w:rPr>
          <w:b w:val="1"/>
          <w:rtl w:val="0"/>
        </w:rPr>
        <w:t xml:space="preserve">“All the small things.”</w:t>
      </w:r>
    </w:p>
    <w:p w:rsidR="00000000" w:rsidDel="00000000" w:rsidP="00000000" w:rsidRDefault="00000000" w:rsidRPr="00000000" w14:paraId="00000145">
      <w:pPr>
        <w:spacing w:line="331.2" w:lineRule="auto"/>
        <w:rPr>
          <w:b w:val="1"/>
        </w:rPr>
      </w:pPr>
      <w:r w:rsidDel="00000000" w:rsidR="00000000" w:rsidRPr="00000000">
        <w:rPr>
          <w:rtl w:val="0"/>
        </w:rPr>
      </w:r>
    </w:p>
    <w:p w:rsidR="00000000" w:rsidDel="00000000" w:rsidP="00000000" w:rsidRDefault="00000000" w:rsidRPr="00000000" w14:paraId="00000146">
      <w:pPr>
        <w:spacing w:line="331.2" w:lineRule="auto"/>
        <w:rPr>
          <w:b w:val="1"/>
        </w:rPr>
      </w:pPr>
      <w:r w:rsidDel="00000000" w:rsidR="00000000" w:rsidRPr="00000000">
        <w:rPr>
          <w:b w:val="1"/>
          <w:rtl w:val="0"/>
        </w:rPr>
        <w:t xml:space="preserve">“Dream Mode”</w:t>
      </w:r>
    </w:p>
    <w:p w:rsidR="00000000" w:rsidDel="00000000" w:rsidP="00000000" w:rsidRDefault="00000000" w:rsidRPr="00000000" w14:paraId="00000147">
      <w:pPr>
        <w:spacing w:line="331.2" w:lineRule="auto"/>
        <w:rPr>
          <w:b w:val="1"/>
        </w:rPr>
      </w:pPr>
      <w:r w:rsidDel="00000000" w:rsidR="00000000" w:rsidRPr="00000000">
        <w:rPr>
          <w:rtl w:val="0"/>
        </w:rPr>
      </w:r>
    </w:p>
    <w:p w:rsidR="00000000" w:rsidDel="00000000" w:rsidP="00000000" w:rsidRDefault="00000000" w:rsidRPr="00000000" w14:paraId="00000148">
      <w:pPr>
        <w:spacing w:line="331.2" w:lineRule="auto"/>
        <w:rPr>
          <w:b w:val="1"/>
        </w:rPr>
      </w:pPr>
      <w:r w:rsidDel="00000000" w:rsidR="00000000" w:rsidRPr="00000000">
        <w:rPr>
          <w:b w:val="1"/>
          <w:rtl w:val="0"/>
        </w:rPr>
        <w:t xml:space="preserve">“Have Fun.” - the psychology of bad people.</w:t>
      </w:r>
    </w:p>
    <w:p w:rsidR="00000000" w:rsidDel="00000000" w:rsidP="00000000" w:rsidRDefault="00000000" w:rsidRPr="00000000" w14:paraId="00000149">
      <w:pPr>
        <w:spacing w:line="331.2" w:lineRule="auto"/>
        <w:rPr>
          <w:b w:val="1"/>
        </w:rPr>
      </w:pPr>
      <w:r w:rsidDel="00000000" w:rsidR="00000000" w:rsidRPr="00000000">
        <w:rPr>
          <w:rtl w:val="0"/>
        </w:rPr>
      </w:r>
    </w:p>
    <w:p w:rsidR="00000000" w:rsidDel="00000000" w:rsidP="00000000" w:rsidRDefault="00000000" w:rsidRPr="00000000" w14:paraId="0000014A">
      <w:pPr>
        <w:spacing w:line="331.2" w:lineRule="auto"/>
        <w:rPr>
          <w:b w:val="1"/>
        </w:rPr>
      </w:pPr>
      <w:r w:rsidDel="00000000" w:rsidR="00000000" w:rsidRPr="00000000">
        <w:rPr>
          <w:b w:val="1"/>
          <w:rtl w:val="0"/>
        </w:rPr>
        <w:t xml:space="preserve">“A Strange Paradox.”</w:t>
      </w:r>
    </w:p>
    <w:p w:rsidR="00000000" w:rsidDel="00000000" w:rsidP="00000000" w:rsidRDefault="00000000" w:rsidRPr="00000000" w14:paraId="0000014B">
      <w:pPr>
        <w:spacing w:line="331.2" w:lineRule="auto"/>
        <w:rPr>
          <w:b w:val="1"/>
        </w:rPr>
      </w:pPr>
      <w:r w:rsidDel="00000000" w:rsidR="00000000" w:rsidRPr="00000000">
        <w:rPr>
          <w:rtl w:val="0"/>
        </w:rPr>
      </w:r>
    </w:p>
    <w:p w:rsidR="00000000" w:rsidDel="00000000" w:rsidP="00000000" w:rsidRDefault="00000000" w:rsidRPr="00000000" w14:paraId="0000014C">
      <w:pPr>
        <w:spacing w:line="331.2" w:lineRule="auto"/>
        <w:rPr>
          <w:b w:val="1"/>
        </w:rPr>
      </w:pPr>
      <w:r w:rsidDel="00000000" w:rsidR="00000000" w:rsidRPr="00000000">
        <w:rPr>
          <w:b w:val="1"/>
          <w:rtl w:val="0"/>
        </w:rPr>
        <w:t xml:space="preserve">“All Dreams Must End.”</w:t>
      </w:r>
    </w:p>
    <w:p w:rsidR="00000000" w:rsidDel="00000000" w:rsidP="00000000" w:rsidRDefault="00000000" w:rsidRPr="00000000" w14:paraId="0000014D">
      <w:pPr>
        <w:spacing w:line="331.2" w:lineRule="auto"/>
        <w:rPr>
          <w:b w:val="1"/>
        </w:rPr>
      </w:pPr>
      <w:r w:rsidDel="00000000" w:rsidR="00000000" w:rsidRPr="00000000">
        <w:rPr>
          <w:rtl w:val="0"/>
        </w:rPr>
      </w:r>
    </w:p>
    <w:p w:rsidR="00000000" w:rsidDel="00000000" w:rsidP="00000000" w:rsidRDefault="00000000" w:rsidRPr="00000000" w14:paraId="0000014E">
      <w:pPr>
        <w:spacing w:line="331.2" w:lineRule="auto"/>
        <w:rPr>
          <w:b w:val="1"/>
        </w:rPr>
      </w:pPr>
      <w:r w:rsidDel="00000000" w:rsidR="00000000" w:rsidRPr="00000000">
        <w:rPr>
          <w:b w:val="1"/>
          <w:rtl w:val="0"/>
        </w:rPr>
        <w:t xml:space="preserve">“Only Brothers &amp; Soldiers” - Have to fight.</w:t>
      </w:r>
    </w:p>
    <w:p w:rsidR="00000000" w:rsidDel="00000000" w:rsidP="00000000" w:rsidRDefault="00000000" w:rsidRPr="00000000" w14:paraId="0000014F">
      <w:pPr>
        <w:spacing w:line="331.2" w:lineRule="auto"/>
        <w:rPr>
          <w:b w:val="1"/>
        </w:rPr>
      </w:pPr>
      <w:r w:rsidDel="00000000" w:rsidR="00000000" w:rsidRPr="00000000">
        <w:rPr>
          <w:rtl w:val="0"/>
        </w:rPr>
      </w:r>
    </w:p>
    <w:p w:rsidR="00000000" w:rsidDel="00000000" w:rsidP="00000000" w:rsidRDefault="00000000" w:rsidRPr="00000000" w14:paraId="00000150">
      <w:pPr>
        <w:spacing w:line="331.2" w:lineRule="auto"/>
        <w:rPr>
          <w:b w:val="1"/>
        </w:rPr>
      </w:pPr>
      <w:r w:rsidDel="00000000" w:rsidR="00000000" w:rsidRPr="00000000">
        <w:rPr>
          <w:b w:val="1"/>
          <w:rtl w:val="0"/>
        </w:rPr>
        <w:t xml:space="preserve">“Time Control”</w:t>
      </w:r>
    </w:p>
    <w:p w:rsidR="00000000" w:rsidDel="00000000" w:rsidP="00000000" w:rsidRDefault="00000000" w:rsidRPr="00000000" w14:paraId="00000151">
      <w:pPr>
        <w:spacing w:line="331.2" w:lineRule="auto"/>
        <w:rPr>
          <w:b w:val="1"/>
        </w:rPr>
      </w:pPr>
      <w:r w:rsidDel="00000000" w:rsidR="00000000" w:rsidRPr="00000000">
        <w:rPr>
          <w:rtl w:val="0"/>
        </w:rPr>
      </w:r>
    </w:p>
    <w:p w:rsidR="00000000" w:rsidDel="00000000" w:rsidP="00000000" w:rsidRDefault="00000000" w:rsidRPr="00000000" w14:paraId="00000152">
      <w:pPr>
        <w:spacing w:line="331.2" w:lineRule="auto"/>
        <w:rPr>
          <w:b w:val="1"/>
        </w:rPr>
      </w:pPr>
      <w:r w:rsidDel="00000000" w:rsidR="00000000" w:rsidRPr="00000000">
        <w:rPr>
          <w:b w:val="1"/>
          <w:rtl w:val="0"/>
        </w:rPr>
        <w:t xml:space="preserve">“A Long Walk, On A Cold Morning”</w:t>
      </w:r>
    </w:p>
    <w:p w:rsidR="00000000" w:rsidDel="00000000" w:rsidP="00000000" w:rsidRDefault="00000000" w:rsidRPr="00000000" w14:paraId="00000153">
      <w:pPr>
        <w:spacing w:line="331.2" w:lineRule="auto"/>
        <w:rPr>
          <w:b w:val="1"/>
        </w:rPr>
      </w:pPr>
      <w:r w:rsidDel="00000000" w:rsidR="00000000" w:rsidRPr="00000000">
        <w:rPr>
          <w:rtl w:val="0"/>
        </w:rPr>
      </w:r>
    </w:p>
    <w:p w:rsidR="00000000" w:rsidDel="00000000" w:rsidP="00000000" w:rsidRDefault="00000000" w:rsidRPr="00000000" w14:paraId="00000154">
      <w:pPr>
        <w:spacing w:line="331.2" w:lineRule="auto"/>
        <w:rPr>
          <w:b w:val="1"/>
        </w:rPr>
      </w:pPr>
      <w:r w:rsidDel="00000000" w:rsidR="00000000" w:rsidRPr="00000000">
        <w:rPr>
          <w:b w:val="1"/>
          <w:rtl w:val="0"/>
        </w:rPr>
        <w:t xml:space="preserve">“The Future Beckons” </w:t>
      </w:r>
    </w:p>
    <w:p w:rsidR="00000000" w:rsidDel="00000000" w:rsidP="00000000" w:rsidRDefault="00000000" w:rsidRPr="00000000" w14:paraId="00000155">
      <w:pPr>
        <w:spacing w:line="331.2" w:lineRule="auto"/>
        <w:rPr>
          <w:b w:val="1"/>
        </w:rPr>
      </w:pPr>
      <w:r w:rsidDel="00000000" w:rsidR="00000000" w:rsidRPr="00000000">
        <w:rPr>
          <w:rtl w:val="0"/>
        </w:rPr>
      </w:r>
    </w:p>
    <w:p w:rsidR="00000000" w:rsidDel="00000000" w:rsidP="00000000" w:rsidRDefault="00000000" w:rsidRPr="00000000" w14:paraId="00000156">
      <w:pPr>
        <w:spacing w:line="331.2" w:lineRule="auto"/>
        <w:rPr>
          <w:b w:val="1"/>
        </w:rPr>
      </w:pPr>
      <w:r w:rsidDel="00000000" w:rsidR="00000000" w:rsidRPr="00000000">
        <w:rPr>
          <w:b w:val="1"/>
          <w:rtl w:val="0"/>
        </w:rPr>
        <w:t xml:space="preserve">“Life is FunDone.”</w:t>
      </w:r>
    </w:p>
    <w:p w:rsidR="00000000" w:rsidDel="00000000" w:rsidP="00000000" w:rsidRDefault="00000000" w:rsidRPr="00000000" w14:paraId="00000157">
      <w:pPr>
        <w:spacing w:line="331.2" w:lineRule="auto"/>
        <w:rPr>
          <w:b w:val="1"/>
        </w:rPr>
      </w:pPr>
      <w:r w:rsidDel="00000000" w:rsidR="00000000" w:rsidRPr="00000000">
        <w:rPr>
          <w:rtl w:val="0"/>
        </w:rPr>
      </w:r>
    </w:p>
    <w:p w:rsidR="00000000" w:rsidDel="00000000" w:rsidP="00000000" w:rsidRDefault="00000000" w:rsidRPr="00000000" w14:paraId="00000158">
      <w:pPr>
        <w:spacing w:line="331.2" w:lineRule="auto"/>
        <w:rPr>
          <w:b w:val="1"/>
        </w:rPr>
      </w:pPr>
      <w:r w:rsidDel="00000000" w:rsidR="00000000" w:rsidRPr="00000000">
        <w:rPr>
          <w:b w:val="1"/>
          <w:rtl w:val="0"/>
        </w:rPr>
        <w:t xml:space="preserve">“Love Is A Meta-Physical State” - The great reverend Antony Wells.</w:t>
      </w:r>
    </w:p>
    <w:p w:rsidR="00000000" w:rsidDel="00000000" w:rsidP="00000000" w:rsidRDefault="00000000" w:rsidRPr="00000000" w14:paraId="00000159">
      <w:pPr>
        <w:spacing w:line="331.2" w:lineRule="auto"/>
        <w:rPr>
          <w:b w:val="1"/>
        </w:rPr>
      </w:pPr>
      <w:r w:rsidDel="00000000" w:rsidR="00000000" w:rsidRPr="00000000">
        <w:rPr>
          <w:rtl w:val="0"/>
        </w:rPr>
      </w:r>
    </w:p>
    <w:p w:rsidR="00000000" w:rsidDel="00000000" w:rsidP="00000000" w:rsidRDefault="00000000" w:rsidRPr="00000000" w14:paraId="0000015A">
      <w:pPr>
        <w:spacing w:line="331.2" w:lineRule="auto"/>
        <w:rPr>
          <w:b w:val="1"/>
        </w:rPr>
      </w:pPr>
      <w:r w:rsidDel="00000000" w:rsidR="00000000" w:rsidRPr="00000000">
        <w:rPr>
          <w:b w:val="1"/>
          <w:rtl w:val="0"/>
        </w:rPr>
        <w:t xml:space="preserve">“OSWide Events” - I.e if you press break program in VS, it will do something in Visual Code and APPX.</w:t>
      </w:r>
    </w:p>
    <w:p w:rsidR="00000000" w:rsidDel="00000000" w:rsidP="00000000" w:rsidRDefault="00000000" w:rsidRPr="00000000" w14:paraId="0000015B">
      <w:pPr>
        <w:spacing w:line="331.2" w:lineRule="auto"/>
        <w:rPr>
          <w:b w:val="1"/>
        </w:rPr>
      </w:pPr>
      <w:r w:rsidDel="00000000" w:rsidR="00000000" w:rsidRPr="00000000">
        <w:rPr>
          <w:rtl w:val="0"/>
        </w:rPr>
      </w:r>
    </w:p>
    <w:p w:rsidR="00000000" w:rsidDel="00000000" w:rsidP="00000000" w:rsidRDefault="00000000" w:rsidRPr="00000000" w14:paraId="0000015C">
      <w:pPr>
        <w:spacing w:line="331.2" w:lineRule="auto"/>
        <w:rPr>
          <w:b w:val="1"/>
        </w:rPr>
      </w:pPr>
      <w:r w:rsidDel="00000000" w:rsidR="00000000" w:rsidRPr="00000000">
        <w:rPr>
          <w:b w:val="1"/>
          <w:rtl w:val="0"/>
        </w:rPr>
        <w:t xml:space="preserve">“Unity?” - A game that begins as an application, teaching you how to use it to develop a game. Over time it begins to become emergent, and a full on game.</w:t>
      </w:r>
    </w:p>
    <w:p w:rsidR="00000000" w:rsidDel="00000000" w:rsidP="00000000" w:rsidRDefault="00000000" w:rsidRPr="00000000" w14:paraId="0000015D">
      <w:pPr>
        <w:spacing w:line="331.2" w:lineRule="auto"/>
        <w:rPr>
          <w:b w:val="1"/>
        </w:rPr>
      </w:pPr>
      <w:r w:rsidDel="00000000" w:rsidR="00000000" w:rsidRPr="00000000">
        <w:rPr>
          <w:rtl w:val="0"/>
        </w:rPr>
      </w:r>
    </w:p>
    <w:p w:rsidR="00000000" w:rsidDel="00000000" w:rsidP="00000000" w:rsidRDefault="00000000" w:rsidRPr="00000000" w14:paraId="0000015E">
      <w:pPr>
        <w:spacing w:line="331.2" w:lineRule="auto"/>
        <w:rPr>
          <w:b w:val="1"/>
        </w:rPr>
      </w:pPr>
      <w:r w:rsidDel="00000000" w:rsidR="00000000" w:rsidRPr="00000000">
        <w:rPr>
          <w:rtl w:val="0"/>
        </w:rPr>
      </w:r>
    </w:p>
    <w:p w:rsidR="00000000" w:rsidDel="00000000" w:rsidP="00000000" w:rsidRDefault="00000000" w:rsidRPr="00000000" w14:paraId="0000015F">
      <w:pPr>
        <w:spacing w:line="331.2" w:lineRule="auto"/>
        <w:rPr>
          <w:b w:val="1"/>
        </w:rPr>
      </w:pPr>
      <w:r w:rsidDel="00000000" w:rsidR="00000000" w:rsidRPr="00000000">
        <w:rPr>
          <w:b w:val="1"/>
          <w:rtl w:val="0"/>
        </w:rPr>
        <w:t xml:space="preserve">“2D or 3D, that is the question.”</w:t>
      </w:r>
    </w:p>
    <w:p w:rsidR="00000000" w:rsidDel="00000000" w:rsidP="00000000" w:rsidRDefault="00000000" w:rsidRPr="00000000" w14:paraId="00000160">
      <w:pPr>
        <w:spacing w:line="331.2" w:lineRule="auto"/>
        <w:rPr>
          <w:b w:val="1"/>
        </w:rPr>
      </w:pPr>
      <w:r w:rsidDel="00000000" w:rsidR="00000000" w:rsidRPr="00000000">
        <w:rPr>
          <w:rtl w:val="0"/>
        </w:rPr>
      </w:r>
    </w:p>
    <w:p w:rsidR="00000000" w:rsidDel="00000000" w:rsidP="00000000" w:rsidRDefault="00000000" w:rsidRPr="00000000" w14:paraId="00000161">
      <w:pPr>
        <w:spacing w:line="331.2" w:lineRule="auto"/>
        <w:rPr>
          <w:b w:val="1"/>
        </w:rPr>
      </w:pPr>
      <w:r w:rsidDel="00000000" w:rsidR="00000000" w:rsidRPr="00000000">
        <w:rPr>
          <w:b w:val="1"/>
          <w:rtl w:val="0"/>
        </w:rPr>
        <w:t xml:space="preserve">“All You Want Is Kill.”</w:t>
      </w:r>
    </w:p>
    <w:p w:rsidR="00000000" w:rsidDel="00000000" w:rsidP="00000000" w:rsidRDefault="00000000" w:rsidRPr="00000000" w14:paraId="00000162">
      <w:pPr>
        <w:spacing w:line="331.2" w:lineRule="auto"/>
        <w:rPr>
          <w:b w:val="1"/>
        </w:rPr>
      </w:pPr>
      <w:r w:rsidDel="00000000" w:rsidR="00000000" w:rsidRPr="00000000">
        <w:rPr>
          <w:rtl w:val="0"/>
        </w:rPr>
      </w:r>
    </w:p>
    <w:p w:rsidR="00000000" w:rsidDel="00000000" w:rsidP="00000000" w:rsidRDefault="00000000" w:rsidRPr="00000000" w14:paraId="00000163">
      <w:pPr>
        <w:spacing w:line="331.2" w:lineRule="auto"/>
        <w:rPr>
          <w:b w:val="1"/>
        </w:rPr>
      </w:pPr>
      <w:r w:rsidDel="00000000" w:rsidR="00000000" w:rsidRPr="00000000">
        <w:rPr>
          <w:b w:val="1"/>
          <w:rtl w:val="0"/>
        </w:rPr>
        <w:t xml:space="preserve">“Shape/s do not define a moment. Thoughts do.” - Voices Proverb.</w:t>
      </w:r>
    </w:p>
    <w:p w:rsidR="00000000" w:rsidDel="00000000" w:rsidP="00000000" w:rsidRDefault="00000000" w:rsidRPr="00000000" w14:paraId="00000164">
      <w:pPr>
        <w:spacing w:line="331.2" w:lineRule="auto"/>
        <w:rPr>
          <w:b w:val="1"/>
        </w:rPr>
      </w:pPr>
      <w:r w:rsidDel="00000000" w:rsidR="00000000" w:rsidRPr="00000000">
        <w:rPr>
          <w:rtl w:val="0"/>
        </w:rPr>
      </w:r>
    </w:p>
    <w:p w:rsidR="00000000" w:rsidDel="00000000" w:rsidP="00000000" w:rsidRDefault="00000000" w:rsidRPr="00000000" w14:paraId="00000165">
      <w:pPr>
        <w:spacing w:line="331.2" w:lineRule="auto"/>
        <w:rPr>
          <w:b w:val="1"/>
        </w:rPr>
      </w:pPr>
      <w:r w:rsidDel="00000000" w:rsidR="00000000" w:rsidRPr="00000000">
        <w:rPr>
          <w:b w:val="1"/>
          <w:rtl w:val="0"/>
        </w:rPr>
        <w:t xml:space="preserve">“Seperation.” - Same people. Different lifes.</w:t>
      </w:r>
    </w:p>
    <w:p w:rsidR="00000000" w:rsidDel="00000000" w:rsidP="00000000" w:rsidRDefault="00000000" w:rsidRPr="00000000" w14:paraId="00000166">
      <w:pPr>
        <w:spacing w:line="331.2" w:lineRule="auto"/>
        <w:rPr>
          <w:b w:val="1"/>
        </w:rPr>
      </w:pPr>
      <w:r w:rsidDel="00000000" w:rsidR="00000000" w:rsidRPr="00000000">
        <w:rPr>
          <w:rtl w:val="0"/>
        </w:rPr>
      </w:r>
    </w:p>
    <w:p w:rsidR="00000000" w:rsidDel="00000000" w:rsidP="00000000" w:rsidRDefault="00000000" w:rsidRPr="00000000" w14:paraId="00000167">
      <w:pPr>
        <w:spacing w:line="331.2" w:lineRule="auto"/>
        <w:rPr>
          <w:b w:val="1"/>
        </w:rPr>
      </w:pPr>
      <w:r w:rsidDel="00000000" w:rsidR="00000000" w:rsidRPr="00000000">
        <w:rPr>
          <w:rtl w:val="0"/>
        </w:rPr>
      </w:r>
    </w:p>
    <w:p w:rsidR="00000000" w:rsidDel="00000000" w:rsidP="00000000" w:rsidRDefault="00000000" w:rsidRPr="00000000" w14:paraId="00000168">
      <w:pPr>
        <w:spacing w:line="331.2" w:lineRule="auto"/>
        <w:rPr>
          <w:b w:val="1"/>
        </w:rPr>
      </w:pPr>
      <w:r w:rsidDel="00000000" w:rsidR="00000000" w:rsidRPr="00000000">
        <w:rPr>
          <w:b w:val="1"/>
          <w:rtl w:val="0"/>
        </w:rPr>
        <w:t xml:space="preserve">“Love Games”</w:t>
      </w:r>
    </w:p>
    <w:p w:rsidR="00000000" w:rsidDel="00000000" w:rsidP="00000000" w:rsidRDefault="00000000" w:rsidRPr="00000000" w14:paraId="00000169">
      <w:pPr>
        <w:spacing w:line="331.2" w:lineRule="auto"/>
        <w:rPr>
          <w:b w:val="1"/>
        </w:rPr>
      </w:pPr>
      <w:r w:rsidDel="00000000" w:rsidR="00000000" w:rsidRPr="00000000">
        <w:rPr>
          <w:rtl w:val="0"/>
        </w:rPr>
      </w:r>
    </w:p>
    <w:p w:rsidR="00000000" w:rsidDel="00000000" w:rsidP="00000000" w:rsidRDefault="00000000" w:rsidRPr="00000000" w14:paraId="0000016A">
      <w:pPr>
        <w:spacing w:line="331.2" w:lineRule="auto"/>
        <w:rPr>
          <w:b w:val="1"/>
        </w:rPr>
      </w:pPr>
      <w:r w:rsidDel="00000000" w:rsidR="00000000" w:rsidRPr="00000000">
        <w:rPr>
          <w:b w:val="1"/>
          <w:rtl w:val="0"/>
        </w:rPr>
        <w:t xml:space="preserve">“Paradise War” - A war between two technolgoical paradises.</w:t>
      </w:r>
    </w:p>
    <w:p w:rsidR="00000000" w:rsidDel="00000000" w:rsidP="00000000" w:rsidRDefault="00000000" w:rsidRPr="00000000" w14:paraId="0000016B">
      <w:pPr>
        <w:spacing w:line="331.2" w:lineRule="auto"/>
        <w:rPr>
          <w:b w:val="1"/>
        </w:rPr>
      </w:pPr>
      <w:r w:rsidDel="00000000" w:rsidR="00000000" w:rsidRPr="00000000">
        <w:rPr>
          <w:rtl w:val="0"/>
        </w:rPr>
      </w:r>
    </w:p>
    <w:p w:rsidR="00000000" w:rsidDel="00000000" w:rsidP="00000000" w:rsidRDefault="00000000" w:rsidRPr="00000000" w14:paraId="0000016C">
      <w:pPr>
        <w:spacing w:line="331.2" w:lineRule="auto"/>
        <w:rPr>
          <w:b w:val="1"/>
        </w:rPr>
      </w:pPr>
      <w:r w:rsidDel="00000000" w:rsidR="00000000" w:rsidRPr="00000000">
        <w:rPr>
          <w:rtl w:val="0"/>
        </w:rPr>
      </w:r>
    </w:p>
    <w:p w:rsidR="00000000" w:rsidDel="00000000" w:rsidP="00000000" w:rsidRDefault="00000000" w:rsidRPr="00000000" w14:paraId="0000016D">
      <w:pPr>
        <w:spacing w:line="331.2" w:lineRule="auto"/>
        <w:rPr>
          <w:b w:val="1"/>
        </w:rPr>
      </w:pPr>
      <w:r w:rsidDel="00000000" w:rsidR="00000000" w:rsidRPr="00000000">
        <w:rPr>
          <w:rtl w:val="0"/>
        </w:rPr>
      </w:r>
    </w:p>
    <w:p w:rsidR="00000000" w:rsidDel="00000000" w:rsidP="00000000" w:rsidRDefault="00000000" w:rsidRPr="00000000" w14:paraId="0000016E">
      <w:pPr>
        <w:spacing w:line="331.2" w:lineRule="auto"/>
        <w:rPr>
          <w:b w:val="1"/>
        </w:rPr>
      </w:pPr>
      <w:r w:rsidDel="00000000" w:rsidR="00000000" w:rsidRPr="00000000">
        <w:rPr>
          <w:rtl w:val="0"/>
        </w:rPr>
      </w:r>
    </w:p>
    <w:p w:rsidR="00000000" w:rsidDel="00000000" w:rsidP="00000000" w:rsidRDefault="00000000" w:rsidRPr="00000000" w14:paraId="0000016F">
      <w:pPr>
        <w:spacing w:line="331.2" w:lineRule="auto"/>
        <w:rPr>
          <w:b w:val="1"/>
        </w:rPr>
      </w:pPr>
      <w:r w:rsidDel="00000000" w:rsidR="00000000" w:rsidRPr="00000000">
        <w:rPr>
          <w:b w:val="1"/>
          <w:rtl w:val="0"/>
        </w:rPr>
        <w:t xml:space="preserve">“Escape Symbols</w:t>
      </w:r>
    </w:p>
    <w:p w:rsidR="00000000" w:rsidDel="00000000" w:rsidP="00000000" w:rsidRDefault="00000000" w:rsidRPr="00000000" w14:paraId="00000170">
      <w:pPr>
        <w:spacing w:line="331.2" w:lineRule="auto"/>
        <w:rPr>
          <w:b w:val="1"/>
        </w:rPr>
      </w:pPr>
      <w:r w:rsidDel="00000000" w:rsidR="00000000" w:rsidRPr="00000000">
        <w:rPr>
          <w:rtl w:val="0"/>
        </w:rPr>
      </w:r>
    </w:p>
    <w:p w:rsidR="00000000" w:rsidDel="00000000" w:rsidP="00000000" w:rsidRDefault="00000000" w:rsidRPr="00000000" w14:paraId="00000171">
      <w:pPr>
        <w:spacing w:line="331.2" w:lineRule="auto"/>
        <w:rPr>
          <w:b w:val="1"/>
        </w:rPr>
      </w:pPr>
      <w:r w:rsidDel="00000000" w:rsidR="00000000" w:rsidRPr="00000000">
        <w:rPr>
          <w:b w:val="1"/>
          <w:rtl w:val="0"/>
        </w:rPr>
        <w:t xml:space="preserve">“MindFucked”</w:t>
      </w:r>
    </w:p>
    <w:p w:rsidR="00000000" w:rsidDel="00000000" w:rsidP="00000000" w:rsidRDefault="00000000" w:rsidRPr="00000000" w14:paraId="00000172">
      <w:pPr>
        <w:spacing w:line="331.2" w:lineRule="auto"/>
        <w:rPr>
          <w:b w:val="1"/>
        </w:rPr>
      </w:pPr>
      <w:r w:rsidDel="00000000" w:rsidR="00000000" w:rsidRPr="00000000">
        <w:rPr>
          <w:rtl w:val="0"/>
        </w:rPr>
      </w:r>
    </w:p>
    <w:p w:rsidR="00000000" w:rsidDel="00000000" w:rsidP="00000000" w:rsidRDefault="00000000" w:rsidRPr="00000000" w14:paraId="00000173">
      <w:pPr>
        <w:spacing w:line="331.2" w:lineRule="auto"/>
        <w:rPr>
          <w:b w:val="1"/>
        </w:rPr>
      </w:pPr>
      <w:r w:rsidDel="00000000" w:rsidR="00000000" w:rsidRPr="00000000">
        <w:rPr>
          <w:b w:val="1"/>
          <w:rtl w:val="0"/>
        </w:rPr>
        <w:t xml:space="preserve">“A Will To Kill” - A man is targeted by his own family, desperate to steal his fortune.</w:t>
      </w:r>
    </w:p>
    <w:p w:rsidR="00000000" w:rsidDel="00000000" w:rsidP="00000000" w:rsidRDefault="00000000" w:rsidRPr="00000000" w14:paraId="00000174">
      <w:pPr>
        <w:spacing w:line="331.2" w:lineRule="auto"/>
        <w:rPr>
          <w:b w:val="1"/>
        </w:rPr>
      </w:pPr>
      <w:r w:rsidDel="00000000" w:rsidR="00000000" w:rsidRPr="00000000">
        <w:rPr>
          <w:rtl w:val="0"/>
        </w:rPr>
      </w:r>
    </w:p>
    <w:p w:rsidR="00000000" w:rsidDel="00000000" w:rsidP="00000000" w:rsidRDefault="00000000" w:rsidRPr="00000000" w14:paraId="00000175">
      <w:pPr>
        <w:spacing w:line="331.2" w:lineRule="auto"/>
        <w:rPr>
          <w:b w:val="1"/>
        </w:rPr>
      </w:pPr>
      <w:r w:rsidDel="00000000" w:rsidR="00000000" w:rsidRPr="00000000">
        <w:rPr>
          <w:b w:val="1"/>
          <w:rtl w:val="0"/>
        </w:rPr>
        <w:t xml:space="preserve">“Death’s A Endless Dream”</w:t>
      </w:r>
    </w:p>
    <w:p w:rsidR="00000000" w:rsidDel="00000000" w:rsidP="00000000" w:rsidRDefault="00000000" w:rsidRPr="00000000" w14:paraId="00000176">
      <w:pPr>
        <w:spacing w:line="331.2" w:lineRule="auto"/>
        <w:rPr>
          <w:b w:val="1"/>
        </w:rPr>
      </w:pPr>
      <w:r w:rsidDel="00000000" w:rsidR="00000000" w:rsidRPr="00000000">
        <w:rPr>
          <w:rtl w:val="0"/>
        </w:rPr>
      </w:r>
    </w:p>
    <w:p w:rsidR="00000000" w:rsidDel="00000000" w:rsidP="00000000" w:rsidRDefault="00000000" w:rsidRPr="00000000" w14:paraId="00000177">
      <w:pPr>
        <w:spacing w:line="331.2" w:lineRule="auto"/>
        <w:rPr>
          <w:b w:val="1"/>
        </w:rPr>
      </w:pPr>
      <w:r w:rsidDel="00000000" w:rsidR="00000000" w:rsidRPr="00000000">
        <w:rPr>
          <w:b w:val="1"/>
          <w:rtl w:val="0"/>
        </w:rPr>
        <w:t xml:space="preserve">“HardWired - Rising Tides” </w:t>
      </w:r>
    </w:p>
    <w:p w:rsidR="00000000" w:rsidDel="00000000" w:rsidP="00000000" w:rsidRDefault="00000000" w:rsidRPr="00000000" w14:paraId="00000178">
      <w:pPr>
        <w:spacing w:line="331.2" w:lineRule="auto"/>
        <w:rPr>
          <w:b w:val="1"/>
        </w:rPr>
      </w:pPr>
      <w:r w:rsidDel="00000000" w:rsidR="00000000" w:rsidRPr="00000000">
        <w:rPr>
          <w:rtl w:val="0"/>
        </w:rPr>
      </w:r>
    </w:p>
    <w:p w:rsidR="00000000" w:rsidDel="00000000" w:rsidP="00000000" w:rsidRDefault="00000000" w:rsidRPr="00000000" w14:paraId="00000179">
      <w:pPr>
        <w:spacing w:line="331.2" w:lineRule="auto"/>
        <w:rPr>
          <w:b w:val="1"/>
        </w:rPr>
      </w:pPr>
      <w:r w:rsidDel="00000000" w:rsidR="00000000" w:rsidRPr="00000000">
        <w:rPr>
          <w:b w:val="1"/>
          <w:rtl w:val="0"/>
        </w:rPr>
        <w:t xml:space="preserve">“Destiny Of The Starlit Emperor” - Sequel.</w:t>
      </w:r>
    </w:p>
    <w:p w:rsidR="00000000" w:rsidDel="00000000" w:rsidP="00000000" w:rsidRDefault="00000000" w:rsidRPr="00000000" w14:paraId="0000017A">
      <w:pPr>
        <w:spacing w:line="331.2" w:lineRule="auto"/>
        <w:rPr>
          <w:b w:val="1"/>
        </w:rPr>
      </w:pPr>
      <w:r w:rsidDel="00000000" w:rsidR="00000000" w:rsidRPr="00000000">
        <w:rPr>
          <w:rtl w:val="0"/>
        </w:rPr>
      </w:r>
    </w:p>
    <w:p w:rsidR="00000000" w:rsidDel="00000000" w:rsidP="00000000" w:rsidRDefault="00000000" w:rsidRPr="00000000" w14:paraId="0000017B">
      <w:pPr>
        <w:spacing w:line="331.2" w:lineRule="auto"/>
        <w:rPr>
          <w:b w:val="1"/>
        </w:rPr>
      </w:pPr>
      <w:r w:rsidDel="00000000" w:rsidR="00000000" w:rsidRPr="00000000">
        <w:rPr>
          <w:b w:val="1"/>
          <w:rtl w:val="0"/>
        </w:rPr>
        <w:t xml:space="preserve">“The Devil Of The Sea” - The devil in our minds , our hearts and our lives.</w:t>
      </w:r>
    </w:p>
    <w:p w:rsidR="00000000" w:rsidDel="00000000" w:rsidP="00000000" w:rsidRDefault="00000000" w:rsidRPr="00000000" w14:paraId="0000017C">
      <w:pPr>
        <w:spacing w:line="331.2" w:lineRule="auto"/>
        <w:rPr>
          <w:b w:val="1"/>
        </w:rPr>
      </w:pPr>
      <w:r w:rsidDel="00000000" w:rsidR="00000000" w:rsidRPr="00000000">
        <w:rPr>
          <w:rtl w:val="0"/>
        </w:rPr>
      </w:r>
    </w:p>
    <w:p w:rsidR="00000000" w:rsidDel="00000000" w:rsidP="00000000" w:rsidRDefault="00000000" w:rsidRPr="00000000" w14:paraId="0000017D">
      <w:pPr>
        <w:spacing w:line="331.2" w:lineRule="auto"/>
        <w:rPr>
          <w:b w:val="1"/>
        </w:rPr>
      </w:pPr>
      <w:r w:rsidDel="00000000" w:rsidR="00000000" w:rsidRPr="00000000">
        <w:rPr>
          <w:b w:val="1"/>
          <w:rtl w:val="0"/>
        </w:rPr>
        <w:t xml:space="preserve">“CyberAgent”</w:t>
      </w:r>
    </w:p>
    <w:p w:rsidR="00000000" w:rsidDel="00000000" w:rsidP="00000000" w:rsidRDefault="00000000" w:rsidRPr="00000000" w14:paraId="0000017E">
      <w:pPr>
        <w:spacing w:line="331.2" w:lineRule="auto"/>
        <w:rPr>
          <w:b w:val="1"/>
        </w:rPr>
      </w:pPr>
      <w:r w:rsidDel="00000000" w:rsidR="00000000" w:rsidRPr="00000000">
        <w:rPr>
          <w:rtl w:val="0"/>
        </w:rPr>
      </w:r>
    </w:p>
    <w:p w:rsidR="00000000" w:rsidDel="00000000" w:rsidP="00000000" w:rsidRDefault="00000000" w:rsidRPr="00000000" w14:paraId="0000017F">
      <w:pPr>
        <w:spacing w:line="331.2" w:lineRule="auto"/>
        <w:rPr>
          <w:b w:val="1"/>
        </w:rPr>
      </w:pPr>
      <w:r w:rsidDel="00000000" w:rsidR="00000000" w:rsidRPr="00000000">
        <w:rPr>
          <w:b w:val="1"/>
          <w:rtl w:val="0"/>
        </w:rPr>
        <w:t xml:space="preserve">“There”</w:t>
      </w:r>
    </w:p>
    <w:p w:rsidR="00000000" w:rsidDel="00000000" w:rsidP="00000000" w:rsidRDefault="00000000" w:rsidRPr="00000000" w14:paraId="00000180">
      <w:pPr>
        <w:spacing w:line="331.2" w:lineRule="auto"/>
        <w:rPr>
          <w:b w:val="1"/>
        </w:rPr>
      </w:pPr>
      <w:r w:rsidDel="00000000" w:rsidR="00000000" w:rsidRPr="00000000">
        <w:rPr>
          <w:rtl w:val="0"/>
        </w:rPr>
      </w:r>
    </w:p>
    <w:p w:rsidR="00000000" w:rsidDel="00000000" w:rsidP="00000000" w:rsidRDefault="00000000" w:rsidRPr="00000000" w14:paraId="00000181">
      <w:pPr>
        <w:spacing w:line="331.2" w:lineRule="auto"/>
        <w:rPr>
          <w:b w:val="1"/>
        </w:rPr>
      </w:pPr>
      <w:r w:rsidDel="00000000" w:rsidR="00000000" w:rsidRPr="00000000">
        <w:rPr>
          <w:rtl w:val="0"/>
        </w:rPr>
      </w:r>
    </w:p>
    <w:p w:rsidR="00000000" w:rsidDel="00000000" w:rsidP="00000000" w:rsidRDefault="00000000" w:rsidRPr="00000000" w14:paraId="00000182">
      <w:pPr>
        <w:spacing w:line="331.2" w:lineRule="auto"/>
        <w:rPr>
          <w:b w:val="1"/>
        </w:rPr>
      </w:pPr>
      <w:r w:rsidDel="00000000" w:rsidR="00000000" w:rsidRPr="00000000">
        <w:rPr>
          <w:rFonts w:ascii="Roboto" w:cs="Roboto" w:eastAsia="Roboto" w:hAnsi="Roboto"/>
          <w:b w:val="1"/>
          <w:color w:val="0f1419"/>
          <w:sz w:val="23"/>
          <w:szCs w:val="23"/>
          <w:rtl w:val="0"/>
        </w:rPr>
        <w:t xml:space="preserve">escape toy.</w:t>
      </w:r>
      <w:r w:rsidDel="00000000" w:rsidR="00000000" w:rsidRPr="00000000">
        <w:rPr>
          <w:rtl w:val="0"/>
        </w:rPr>
      </w:r>
    </w:p>
    <w:p w:rsidR="00000000" w:rsidDel="00000000" w:rsidP="00000000" w:rsidRDefault="00000000" w:rsidRPr="00000000" w14:paraId="00000183">
      <w:pPr>
        <w:spacing w:line="331.2" w:lineRule="auto"/>
        <w:rPr>
          <w:b w:val="1"/>
        </w:rPr>
      </w:pPr>
      <w:r w:rsidDel="00000000" w:rsidR="00000000" w:rsidRPr="00000000">
        <w:rPr>
          <w:rtl w:val="0"/>
        </w:rPr>
      </w:r>
    </w:p>
    <w:p w:rsidR="00000000" w:rsidDel="00000000" w:rsidP="00000000" w:rsidRDefault="00000000" w:rsidRPr="00000000" w14:paraId="00000184">
      <w:pPr>
        <w:spacing w:line="331.2" w:lineRule="auto"/>
        <w:rPr>
          <w:b w:val="1"/>
        </w:rPr>
      </w:pPr>
      <w:r w:rsidDel="00000000" w:rsidR="00000000" w:rsidRPr="00000000">
        <w:rPr>
          <w:b w:val="1"/>
          <w:rtl w:val="0"/>
        </w:rPr>
        <w:t xml:space="preserve">“Death will claim you. Love will forget you. And the light will not show you the way.”</w:t>
      </w:r>
    </w:p>
    <w:p w:rsidR="00000000" w:rsidDel="00000000" w:rsidP="00000000" w:rsidRDefault="00000000" w:rsidRPr="00000000" w14:paraId="00000185">
      <w:pPr>
        <w:spacing w:line="331.2" w:lineRule="auto"/>
        <w:rPr>
          <w:b w:val="1"/>
        </w:rPr>
      </w:pPr>
      <w:r w:rsidDel="00000000" w:rsidR="00000000" w:rsidRPr="00000000">
        <w:rPr>
          <w:rtl w:val="0"/>
        </w:rPr>
      </w:r>
    </w:p>
    <w:p w:rsidR="00000000" w:rsidDel="00000000" w:rsidP="00000000" w:rsidRDefault="00000000" w:rsidRPr="00000000" w14:paraId="00000186">
      <w:pPr>
        <w:spacing w:line="331.2" w:lineRule="auto"/>
        <w:rPr>
          <w:b w:val="1"/>
        </w:rPr>
      </w:pPr>
      <w:r w:rsidDel="00000000" w:rsidR="00000000" w:rsidRPr="00000000">
        <w:rPr>
          <w:rtl w:val="0"/>
        </w:rPr>
      </w:r>
    </w:p>
    <w:p w:rsidR="00000000" w:rsidDel="00000000" w:rsidP="00000000" w:rsidRDefault="00000000" w:rsidRPr="00000000" w14:paraId="00000187">
      <w:pPr>
        <w:spacing w:line="331.2" w:lineRule="auto"/>
        <w:rPr>
          <w:b w:val="1"/>
        </w:rPr>
      </w:pPr>
      <w:r w:rsidDel="00000000" w:rsidR="00000000" w:rsidRPr="00000000">
        <w:rPr>
          <w:b w:val="1"/>
          <w:rtl w:val="0"/>
        </w:rPr>
        <w:t xml:space="preserve">“The End Of Ways” - When life could no longer work.</w:t>
      </w:r>
    </w:p>
    <w:p w:rsidR="00000000" w:rsidDel="00000000" w:rsidP="00000000" w:rsidRDefault="00000000" w:rsidRPr="00000000" w14:paraId="00000188">
      <w:pPr>
        <w:spacing w:line="331.2" w:lineRule="auto"/>
        <w:rPr>
          <w:b w:val="1"/>
        </w:rPr>
      </w:pPr>
      <w:r w:rsidDel="00000000" w:rsidR="00000000" w:rsidRPr="00000000">
        <w:rPr>
          <w:rtl w:val="0"/>
        </w:rPr>
      </w:r>
    </w:p>
    <w:p w:rsidR="00000000" w:rsidDel="00000000" w:rsidP="00000000" w:rsidRDefault="00000000" w:rsidRPr="00000000" w14:paraId="00000189">
      <w:pPr>
        <w:spacing w:line="331.2" w:lineRule="auto"/>
        <w:rPr>
          <w:b w:val="1"/>
        </w:rPr>
      </w:pPr>
      <w:r w:rsidDel="00000000" w:rsidR="00000000" w:rsidRPr="00000000">
        <w:rPr>
          <w:rtl w:val="0"/>
        </w:rPr>
      </w:r>
    </w:p>
    <w:p w:rsidR="00000000" w:rsidDel="00000000" w:rsidP="00000000" w:rsidRDefault="00000000" w:rsidRPr="00000000" w14:paraId="0000018A">
      <w:pPr>
        <w:spacing w:line="331.2" w:lineRule="auto"/>
        <w:rPr>
          <w:b w:val="1"/>
        </w:rPr>
      </w:pPr>
      <w:r w:rsidDel="00000000" w:rsidR="00000000" w:rsidRPr="00000000">
        <w:rPr>
          <w:b w:val="1"/>
          <w:rtl w:val="0"/>
        </w:rPr>
        <w:t xml:space="preserve">“Doon” - Is he king? Or is he the Devil?</w:t>
      </w:r>
    </w:p>
    <w:p w:rsidR="00000000" w:rsidDel="00000000" w:rsidP="00000000" w:rsidRDefault="00000000" w:rsidRPr="00000000" w14:paraId="0000018B">
      <w:pPr>
        <w:spacing w:line="331.2" w:lineRule="auto"/>
        <w:rPr>
          <w:b w:val="1"/>
        </w:rPr>
      </w:pPr>
      <w:r w:rsidDel="00000000" w:rsidR="00000000" w:rsidRPr="00000000">
        <w:rPr>
          <w:rtl w:val="0"/>
        </w:rPr>
      </w:r>
    </w:p>
    <w:p w:rsidR="00000000" w:rsidDel="00000000" w:rsidP="00000000" w:rsidRDefault="00000000" w:rsidRPr="00000000" w14:paraId="0000018C">
      <w:pPr>
        <w:spacing w:line="331.2" w:lineRule="auto"/>
        <w:rPr>
          <w:b w:val="1"/>
        </w:rPr>
      </w:pPr>
      <w:r w:rsidDel="00000000" w:rsidR="00000000" w:rsidRPr="00000000">
        <w:rPr>
          <w:b w:val="1"/>
          <w:rtl w:val="0"/>
        </w:rPr>
        <w:t xml:space="preserve">“StarShift” - A technology is invented that allows people to travel from planet to planet instantly and without starflight.</w:t>
      </w:r>
    </w:p>
    <w:p w:rsidR="00000000" w:rsidDel="00000000" w:rsidP="00000000" w:rsidRDefault="00000000" w:rsidRPr="00000000" w14:paraId="0000018D">
      <w:pPr>
        <w:spacing w:line="331.2" w:lineRule="auto"/>
        <w:rPr>
          <w:b w:val="1"/>
        </w:rPr>
      </w:pPr>
      <w:r w:rsidDel="00000000" w:rsidR="00000000" w:rsidRPr="00000000">
        <w:rPr>
          <w:rtl w:val="0"/>
        </w:rPr>
      </w:r>
    </w:p>
    <w:p w:rsidR="00000000" w:rsidDel="00000000" w:rsidP="00000000" w:rsidRDefault="00000000" w:rsidRPr="00000000" w14:paraId="0000018E">
      <w:pPr>
        <w:spacing w:line="331.2" w:lineRule="auto"/>
        <w:rPr>
          <w:b w:val="1"/>
        </w:rPr>
      </w:pPr>
      <w:r w:rsidDel="00000000" w:rsidR="00000000" w:rsidRPr="00000000">
        <w:rPr>
          <w:rtl w:val="0"/>
        </w:rPr>
      </w:r>
    </w:p>
    <w:p w:rsidR="00000000" w:rsidDel="00000000" w:rsidP="00000000" w:rsidRDefault="00000000" w:rsidRPr="00000000" w14:paraId="0000018F">
      <w:pPr>
        <w:spacing w:line="331.2" w:lineRule="auto"/>
        <w:rPr>
          <w:b w:val="1"/>
        </w:rPr>
      </w:pPr>
      <w:r w:rsidDel="00000000" w:rsidR="00000000" w:rsidRPr="00000000">
        <w:rPr>
          <w:b w:val="1"/>
          <w:rtl w:val="0"/>
        </w:rPr>
        <w:t xml:space="preserve">“Children Of The Kye.”</w:t>
      </w:r>
    </w:p>
    <w:p w:rsidR="00000000" w:rsidDel="00000000" w:rsidP="00000000" w:rsidRDefault="00000000" w:rsidRPr="00000000" w14:paraId="00000190">
      <w:pPr>
        <w:spacing w:line="331.2" w:lineRule="auto"/>
        <w:rPr>
          <w:b w:val="1"/>
        </w:rPr>
      </w:pPr>
      <w:r w:rsidDel="00000000" w:rsidR="00000000" w:rsidRPr="00000000">
        <w:rPr>
          <w:rtl w:val="0"/>
        </w:rPr>
      </w:r>
    </w:p>
    <w:p w:rsidR="00000000" w:rsidDel="00000000" w:rsidP="00000000" w:rsidRDefault="00000000" w:rsidRPr="00000000" w14:paraId="00000191">
      <w:pPr>
        <w:spacing w:line="331.2" w:lineRule="auto"/>
        <w:rPr>
          <w:b w:val="1"/>
        </w:rPr>
      </w:pPr>
      <w:r w:rsidDel="00000000" w:rsidR="00000000" w:rsidRPr="00000000">
        <w:rPr>
          <w:b w:val="1"/>
          <w:rtl w:val="0"/>
        </w:rPr>
        <w:t xml:space="preserve">“You can prepare for death, but nothing prepares  you for life afterwards.”</w:t>
      </w:r>
    </w:p>
    <w:p w:rsidR="00000000" w:rsidDel="00000000" w:rsidP="00000000" w:rsidRDefault="00000000" w:rsidRPr="00000000" w14:paraId="00000192">
      <w:pPr>
        <w:spacing w:line="331.2" w:lineRule="auto"/>
        <w:rPr>
          <w:b w:val="1"/>
        </w:rPr>
      </w:pPr>
      <w:r w:rsidDel="00000000" w:rsidR="00000000" w:rsidRPr="00000000">
        <w:rPr>
          <w:b w:val="1"/>
          <w:rtl w:val="0"/>
        </w:rPr>
        <w:t xml:space="preserve"> “Araless” A tech sing in the future.</w:t>
      </w:r>
    </w:p>
    <w:p w:rsidR="00000000" w:rsidDel="00000000" w:rsidP="00000000" w:rsidRDefault="00000000" w:rsidRPr="00000000" w14:paraId="00000193">
      <w:pPr>
        <w:spacing w:line="331.2" w:lineRule="auto"/>
        <w:rPr>
          <w:b w:val="1"/>
        </w:rPr>
      </w:pPr>
      <w:r w:rsidDel="00000000" w:rsidR="00000000" w:rsidRPr="00000000">
        <w:rPr>
          <w:rtl w:val="0"/>
        </w:rPr>
      </w:r>
    </w:p>
    <w:p w:rsidR="00000000" w:rsidDel="00000000" w:rsidP="00000000" w:rsidRDefault="00000000" w:rsidRPr="00000000" w14:paraId="00000194">
      <w:pPr>
        <w:spacing w:line="331.2" w:lineRule="auto"/>
        <w:rPr>
          <w:b w:val="1"/>
        </w:rPr>
      </w:pPr>
      <w:r w:rsidDel="00000000" w:rsidR="00000000" w:rsidRPr="00000000">
        <w:rPr>
          <w:b w:val="1"/>
          <w:rtl w:val="0"/>
        </w:rPr>
        <w:t xml:space="preserve">“You are painting a picture of empty colours.”</w:t>
      </w:r>
    </w:p>
    <w:p w:rsidR="00000000" w:rsidDel="00000000" w:rsidP="00000000" w:rsidRDefault="00000000" w:rsidRPr="00000000" w14:paraId="00000195">
      <w:pPr>
        <w:spacing w:line="331.2" w:lineRule="auto"/>
        <w:rPr>
          <w:b w:val="1"/>
        </w:rPr>
      </w:pPr>
      <w:r w:rsidDel="00000000" w:rsidR="00000000" w:rsidRPr="00000000">
        <w:rPr>
          <w:rtl w:val="0"/>
        </w:rPr>
      </w:r>
    </w:p>
    <w:p w:rsidR="00000000" w:rsidDel="00000000" w:rsidP="00000000" w:rsidRDefault="00000000" w:rsidRPr="00000000" w14:paraId="00000196">
      <w:pPr>
        <w:spacing w:line="331.2" w:lineRule="auto"/>
        <w:rPr>
          <w:b w:val="1"/>
        </w:rPr>
      </w:pPr>
      <w:r w:rsidDel="00000000" w:rsidR="00000000" w:rsidRPr="00000000">
        <w:rPr>
          <w:b w:val="1"/>
          <w:rtl w:val="0"/>
        </w:rPr>
        <w:t xml:space="preserve">“Where god lays his hand, the world must understand.”</w:t>
      </w:r>
    </w:p>
    <w:p w:rsidR="00000000" w:rsidDel="00000000" w:rsidP="00000000" w:rsidRDefault="00000000" w:rsidRPr="00000000" w14:paraId="00000197">
      <w:pPr>
        <w:spacing w:line="331.2" w:lineRule="auto"/>
        <w:rPr>
          <w:b w:val="1"/>
        </w:rPr>
      </w:pPr>
      <w:r w:rsidDel="00000000" w:rsidR="00000000" w:rsidRPr="00000000">
        <w:rPr>
          <w:rtl w:val="0"/>
        </w:rPr>
      </w:r>
    </w:p>
    <w:p w:rsidR="00000000" w:rsidDel="00000000" w:rsidP="00000000" w:rsidRDefault="00000000" w:rsidRPr="00000000" w14:paraId="00000198">
      <w:pPr>
        <w:spacing w:line="331.2" w:lineRule="auto"/>
        <w:rPr>
          <w:b w:val="1"/>
        </w:rPr>
      </w:pPr>
      <w:r w:rsidDel="00000000" w:rsidR="00000000" w:rsidRPr="00000000">
        <w:rPr>
          <w:b w:val="1"/>
          <w:rtl w:val="0"/>
        </w:rPr>
        <w:t xml:space="preserve">“Reality Vs Fiction” </w:t>
      </w:r>
    </w:p>
    <w:p w:rsidR="00000000" w:rsidDel="00000000" w:rsidP="00000000" w:rsidRDefault="00000000" w:rsidRPr="00000000" w14:paraId="00000199">
      <w:pPr>
        <w:spacing w:line="331.2" w:lineRule="auto"/>
        <w:rPr>
          <w:b w:val="1"/>
        </w:rPr>
      </w:pPr>
      <w:r w:rsidDel="00000000" w:rsidR="00000000" w:rsidRPr="00000000">
        <w:rPr>
          <w:rtl w:val="0"/>
        </w:rPr>
      </w:r>
    </w:p>
    <w:p w:rsidR="00000000" w:rsidDel="00000000" w:rsidP="00000000" w:rsidRDefault="00000000" w:rsidRPr="00000000" w14:paraId="0000019A">
      <w:pPr>
        <w:spacing w:line="331.2" w:lineRule="auto"/>
        <w:rPr>
          <w:b w:val="1"/>
        </w:rPr>
      </w:pPr>
      <w:r w:rsidDel="00000000" w:rsidR="00000000" w:rsidRPr="00000000">
        <w:rPr>
          <w:b w:val="1"/>
          <w:rtl w:val="0"/>
        </w:rPr>
        <w:t xml:space="preserve">“Asteroids” - Comedy centering around a young group of government and nasa scientists whose job it is to protect earth from astrological events.</w:t>
      </w:r>
    </w:p>
    <w:p w:rsidR="00000000" w:rsidDel="00000000" w:rsidP="00000000" w:rsidRDefault="00000000" w:rsidRPr="00000000" w14:paraId="0000019B">
      <w:pPr>
        <w:spacing w:line="331.2" w:lineRule="auto"/>
        <w:rPr>
          <w:b w:val="1"/>
        </w:rPr>
      </w:pPr>
      <w:r w:rsidDel="00000000" w:rsidR="00000000" w:rsidRPr="00000000">
        <w:rPr>
          <w:rtl w:val="0"/>
        </w:rPr>
      </w:r>
    </w:p>
    <w:p w:rsidR="00000000" w:rsidDel="00000000" w:rsidP="00000000" w:rsidRDefault="00000000" w:rsidRPr="00000000" w14:paraId="0000019C">
      <w:pPr>
        <w:spacing w:line="331.2" w:lineRule="auto"/>
        <w:rPr>
          <w:b w:val="1"/>
        </w:rPr>
      </w:pPr>
      <w:r w:rsidDel="00000000" w:rsidR="00000000" w:rsidRPr="00000000">
        <w:rPr>
          <w:b w:val="1"/>
          <w:rtl w:val="0"/>
        </w:rPr>
        <w:t xml:space="preserve">“A Cosmic Leap”</w:t>
      </w:r>
    </w:p>
    <w:p w:rsidR="00000000" w:rsidDel="00000000" w:rsidP="00000000" w:rsidRDefault="00000000" w:rsidRPr="00000000" w14:paraId="0000019D">
      <w:pPr>
        <w:spacing w:line="331.2" w:lineRule="auto"/>
        <w:rPr>
          <w:b w:val="1"/>
        </w:rPr>
      </w:pPr>
      <w:r w:rsidDel="00000000" w:rsidR="00000000" w:rsidRPr="00000000">
        <w:rPr>
          <w:rtl w:val="0"/>
        </w:rPr>
      </w:r>
    </w:p>
    <w:p w:rsidR="00000000" w:rsidDel="00000000" w:rsidP="00000000" w:rsidRDefault="00000000" w:rsidRPr="00000000" w14:paraId="0000019E">
      <w:pPr>
        <w:spacing w:line="331.2" w:lineRule="auto"/>
        <w:rPr>
          <w:b w:val="1"/>
        </w:rPr>
      </w:pPr>
      <w:r w:rsidDel="00000000" w:rsidR="00000000" w:rsidRPr="00000000">
        <w:rPr>
          <w:b w:val="1"/>
          <w:rtl w:val="0"/>
        </w:rPr>
        <w:t xml:space="preserve">“The Fall Of time.”</w:t>
      </w:r>
    </w:p>
    <w:p w:rsidR="00000000" w:rsidDel="00000000" w:rsidP="00000000" w:rsidRDefault="00000000" w:rsidRPr="00000000" w14:paraId="0000019F">
      <w:pPr>
        <w:spacing w:line="331.2" w:lineRule="auto"/>
        <w:rPr>
          <w:b w:val="1"/>
        </w:rPr>
      </w:pPr>
      <w:r w:rsidDel="00000000" w:rsidR="00000000" w:rsidRPr="00000000">
        <w:rPr>
          <w:rtl w:val="0"/>
        </w:rPr>
      </w:r>
    </w:p>
    <w:p w:rsidR="00000000" w:rsidDel="00000000" w:rsidP="00000000" w:rsidRDefault="00000000" w:rsidRPr="00000000" w14:paraId="000001A0">
      <w:pPr>
        <w:spacing w:line="331.2" w:lineRule="auto"/>
        <w:rPr>
          <w:b w:val="1"/>
        </w:rPr>
      </w:pPr>
      <w:r w:rsidDel="00000000" w:rsidR="00000000" w:rsidRPr="00000000">
        <w:rPr>
          <w:b w:val="1"/>
          <w:rtl w:val="0"/>
        </w:rPr>
        <w:t xml:space="preserve">“Sons Of The Sand”</w:t>
      </w:r>
    </w:p>
    <w:p w:rsidR="00000000" w:rsidDel="00000000" w:rsidP="00000000" w:rsidRDefault="00000000" w:rsidRPr="00000000" w14:paraId="000001A1">
      <w:pPr>
        <w:spacing w:line="331.2" w:lineRule="auto"/>
        <w:rPr>
          <w:b w:val="1"/>
        </w:rPr>
      </w:pPr>
      <w:r w:rsidDel="00000000" w:rsidR="00000000" w:rsidRPr="00000000">
        <w:rPr>
          <w:rtl w:val="0"/>
        </w:rPr>
      </w:r>
    </w:p>
    <w:p w:rsidR="00000000" w:rsidDel="00000000" w:rsidP="00000000" w:rsidRDefault="00000000" w:rsidRPr="00000000" w14:paraId="000001A2">
      <w:pPr>
        <w:spacing w:line="331.2" w:lineRule="auto"/>
        <w:rPr>
          <w:b w:val="1"/>
        </w:rPr>
      </w:pPr>
      <w:r w:rsidDel="00000000" w:rsidR="00000000" w:rsidRPr="00000000">
        <w:rPr>
          <w:b w:val="1"/>
          <w:rtl w:val="0"/>
        </w:rPr>
        <w:t xml:space="preserve">“If”</w:t>
      </w:r>
    </w:p>
    <w:p w:rsidR="00000000" w:rsidDel="00000000" w:rsidP="00000000" w:rsidRDefault="00000000" w:rsidRPr="00000000" w14:paraId="000001A3">
      <w:pPr>
        <w:spacing w:line="331.2" w:lineRule="auto"/>
        <w:rPr>
          <w:b w:val="1"/>
        </w:rPr>
      </w:pPr>
      <w:r w:rsidDel="00000000" w:rsidR="00000000" w:rsidRPr="00000000">
        <w:rPr>
          <w:rtl w:val="0"/>
        </w:rPr>
      </w:r>
    </w:p>
    <w:p w:rsidR="00000000" w:rsidDel="00000000" w:rsidP="00000000" w:rsidRDefault="00000000" w:rsidRPr="00000000" w14:paraId="000001A4">
      <w:pPr>
        <w:spacing w:line="331.2" w:lineRule="auto"/>
        <w:rPr>
          <w:b w:val="1"/>
        </w:rPr>
      </w:pPr>
      <w:r w:rsidDel="00000000" w:rsidR="00000000" w:rsidRPr="00000000">
        <w:rPr>
          <w:b w:val="1"/>
          <w:rtl w:val="0"/>
        </w:rPr>
        <w:t xml:space="preserve">“Return” - The gods return to earth.</w:t>
      </w:r>
    </w:p>
    <w:p w:rsidR="00000000" w:rsidDel="00000000" w:rsidP="00000000" w:rsidRDefault="00000000" w:rsidRPr="00000000" w14:paraId="000001A5">
      <w:pPr>
        <w:spacing w:line="331.2" w:lineRule="auto"/>
        <w:rPr>
          <w:b w:val="1"/>
        </w:rPr>
      </w:pPr>
      <w:r w:rsidDel="00000000" w:rsidR="00000000" w:rsidRPr="00000000">
        <w:rPr>
          <w:rtl w:val="0"/>
        </w:rPr>
      </w:r>
    </w:p>
    <w:p w:rsidR="00000000" w:rsidDel="00000000" w:rsidP="00000000" w:rsidRDefault="00000000" w:rsidRPr="00000000" w14:paraId="000001A6">
      <w:pPr>
        <w:spacing w:line="331.2" w:lineRule="auto"/>
        <w:rPr>
          <w:b w:val="1"/>
        </w:rPr>
      </w:pPr>
      <w:r w:rsidDel="00000000" w:rsidR="00000000" w:rsidRPr="00000000">
        <w:rPr>
          <w:b w:val="1"/>
          <w:rtl w:val="0"/>
        </w:rPr>
        <w:t xml:space="preserve">“A Bed Of Roses.” A world where everything should have went right, but everything went wrong.</w:t>
      </w:r>
    </w:p>
    <w:p w:rsidR="00000000" w:rsidDel="00000000" w:rsidP="00000000" w:rsidRDefault="00000000" w:rsidRPr="00000000" w14:paraId="000001A7">
      <w:pPr>
        <w:spacing w:line="331.2" w:lineRule="auto"/>
        <w:rPr>
          <w:b w:val="1"/>
        </w:rPr>
      </w:pPr>
      <w:r w:rsidDel="00000000" w:rsidR="00000000" w:rsidRPr="00000000">
        <w:rPr>
          <w:rtl w:val="0"/>
        </w:rPr>
      </w:r>
    </w:p>
    <w:p w:rsidR="00000000" w:rsidDel="00000000" w:rsidP="00000000" w:rsidRDefault="00000000" w:rsidRPr="00000000" w14:paraId="000001A8">
      <w:pPr>
        <w:spacing w:line="331.2" w:lineRule="auto"/>
        <w:rPr>
          <w:b w:val="1"/>
        </w:rPr>
      </w:pPr>
      <w:r w:rsidDel="00000000" w:rsidR="00000000" w:rsidRPr="00000000">
        <w:rPr>
          <w:b w:val="1"/>
          <w:rtl w:val="0"/>
        </w:rPr>
        <w:t xml:space="preserve">“Lost In Dreams” A man becomes so infactured with his own imagination, he does nothing but sit there all day, daydreaming of all the pain and beauty he wants. Until he is little more than a old man with nothing but his own mind to entertain him. </w:t>
      </w:r>
    </w:p>
    <w:p w:rsidR="00000000" w:rsidDel="00000000" w:rsidP="00000000" w:rsidRDefault="00000000" w:rsidRPr="00000000" w14:paraId="000001A9">
      <w:pPr>
        <w:spacing w:line="331.2" w:lineRule="auto"/>
        <w:rPr>
          <w:b w:val="1"/>
        </w:rPr>
      </w:pPr>
      <w:r w:rsidDel="00000000" w:rsidR="00000000" w:rsidRPr="00000000">
        <w:rPr>
          <w:rtl w:val="0"/>
        </w:rPr>
      </w:r>
    </w:p>
    <w:p w:rsidR="00000000" w:rsidDel="00000000" w:rsidP="00000000" w:rsidRDefault="00000000" w:rsidRPr="00000000" w14:paraId="000001AA">
      <w:pPr>
        <w:spacing w:line="331.2" w:lineRule="auto"/>
        <w:rPr>
          <w:b w:val="1"/>
        </w:rPr>
      </w:pPr>
      <w:r w:rsidDel="00000000" w:rsidR="00000000" w:rsidRPr="00000000">
        <w:rPr>
          <w:b w:val="1"/>
          <w:rtl w:val="0"/>
        </w:rPr>
        <w:t xml:space="preserve">“Peacekeeper” - Although the world is perfect, there are still peacekeepers, whose sole job is to maintain the harmony and paradise of the future.</w:t>
      </w:r>
    </w:p>
    <w:p w:rsidR="00000000" w:rsidDel="00000000" w:rsidP="00000000" w:rsidRDefault="00000000" w:rsidRPr="00000000" w14:paraId="000001AB">
      <w:pPr>
        <w:spacing w:line="331.2" w:lineRule="auto"/>
        <w:rPr>
          <w:b w:val="1"/>
        </w:rPr>
      </w:pPr>
      <w:r w:rsidDel="00000000" w:rsidR="00000000" w:rsidRPr="00000000">
        <w:rPr>
          <w:rtl w:val="0"/>
        </w:rPr>
      </w:r>
    </w:p>
    <w:p w:rsidR="00000000" w:rsidDel="00000000" w:rsidP="00000000" w:rsidRDefault="00000000" w:rsidRPr="00000000" w14:paraId="000001AC">
      <w:pPr>
        <w:spacing w:line="331.2" w:lineRule="auto"/>
        <w:rPr>
          <w:b w:val="1"/>
        </w:rPr>
      </w:pPr>
      <w:r w:rsidDel="00000000" w:rsidR="00000000" w:rsidRPr="00000000">
        <w:rPr>
          <w:b w:val="1"/>
          <w:rtl w:val="0"/>
        </w:rPr>
        <w:t xml:space="preserve">“10” - About weather each individual human is either inherently good or inherently bad. A one, or a zero.</w:t>
      </w:r>
    </w:p>
    <w:p w:rsidR="00000000" w:rsidDel="00000000" w:rsidP="00000000" w:rsidRDefault="00000000" w:rsidRPr="00000000" w14:paraId="000001AD">
      <w:pPr>
        <w:spacing w:line="331.2" w:lineRule="auto"/>
        <w:rPr>
          <w:b w:val="1"/>
        </w:rPr>
      </w:pPr>
      <w:r w:rsidDel="00000000" w:rsidR="00000000" w:rsidRPr="00000000">
        <w:rPr>
          <w:rtl w:val="0"/>
        </w:rPr>
      </w:r>
    </w:p>
    <w:p w:rsidR="00000000" w:rsidDel="00000000" w:rsidP="00000000" w:rsidRDefault="00000000" w:rsidRPr="00000000" w14:paraId="000001AE">
      <w:pPr>
        <w:spacing w:line="331.2" w:lineRule="auto"/>
        <w:rPr>
          <w:b w:val="1"/>
        </w:rPr>
      </w:pPr>
      <w:r w:rsidDel="00000000" w:rsidR="00000000" w:rsidRPr="00000000">
        <w:rPr>
          <w:rtl w:val="0"/>
        </w:rPr>
      </w:r>
    </w:p>
    <w:p w:rsidR="00000000" w:rsidDel="00000000" w:rsidP="00000000" w:rsidRDefault="00000000" w:rsidRPr="00000000" w14:paraId="000001AF">
      <w:pPr>
        <w:spacing w:line="331.2" w:lineRule="auto"/>
        <w:rPr>
          <w:b w:val="1"/>
        </w:rPr>
      </w:pPr>
      <w:r w:rsidDel="00000000" w:rsidR="00000000" w:rsidRPr="00000000">
        <w:rPr>
          <w:rtl w:val="0"/>
        </w:rPr>
      </w:r>
    </w:p>
    <w:p w:rsidR="00000000" w:rsidDel="00000000" w:rsidP="00000000" w:rsidRDefault="00000000" w:rsidRPr="00000000" w14:paraId="000001B0">
      <w:pPr>
        <w:spacing w:line="331.2" w:lineRule="auto"/>
        <w:rPr>
          <w:b w:val="1"/>
        </w:rPr>
      </w:pPr>
      <w:r w:rsidDel="00000000" w:rsidR="00000000" w:rsidRPr="00000000">
        <w:rPr>
          <w:rtl w:val="0"/>
        </w:rPr>
      </w:r>
    </w:p>
    <w:p w:rsidR="00000000" w:rsidDel="00000000" w:rsidP="00000000" w:rsidRDefault="00000000" w:rsidRPr="00000000" w14:paraId="000001B1">
      <w:pPr>
        <w:spacing w:line="331.2" w:lineRule="auto"/>
        <w:rPr>
          <w:b w:val="1"/>
        </w:rPr>
      </w:pPr>
      <w:r w:rsidDel="00000000" w:rsidR="00000000" w:rsidRPr="00000000">
        <w:rPr>
          <w:rtl w:val="0"/>
        </w:rPr>
      </w:r>
    </w:p>
    <w:p w:rsidR="00000000" w:rsidDel="00000000" w:rsidP="00000000" w:rsidRDefault="00000000" w:rsidRPr="00000000" w14:paraId="000001B2">
      <w:pPr>
        <w:spacing w:line="331.2" w:lineRule="auto"/>
        <w:rPr>
          <w:b w:val="1"/>
        </w:rPr>
      </w:pPr>
      <w:r w:rsidDel="00000000" w:rsidR="00000000" w:rsidRPr="00000000">
        <w:rPr>
          <w:b w:val="1"/>
          <w:rtl w:val="0"/>
        </w:rPr>
        <w:t xml:space="preserve">“Monolith” - The past never changes the future.</w:t>
      </w:r>
    </w:p>
    <w:p w:rsidR="00000000" w:rsidDel="00000000" w:rsidP="00000000" w:rsidRDefault="00000000" w:rsidRPr="00000000" w14:paraId="000001B3">
      <w:pPr>
        <w:spacing w:line="331.2" w:lineRule="auto"/>
        <w:rPr>
          <w:b w:val="1"/>
        </w:rPr>
      </w:pPr>
      <w:r w:rsidDel="00000000" w:rsidR="00000000" w:rsidRPr="00000000">
        <w:rPr>
          <w:rtl w:val="0"/>
        </w:rPr>
      </w:r>
    </w:p>
    <w:p w:rsidR="00000000" w:rsidDel="00000000" w:rsidP="00000000" w:rsidRDefault="00000000" w:rsidRPr="00000000" w14:paraId="000001B4">
      <w:pPr>
        <w:spacing w:line="331.2" w:lineRule="auto"/>
        <w:rPr>
          <w:b w:val="1"/>
        </w:rPr>
      </w:pPr>
      <w:r w:rsidDel="00000000" w:rsidR="00000000" w:rsidRPr="00000000">
        <w:rPr>
          <w:rtl w:val="0"/>
        </w:rPr>
      </w:r>
    </w:p>
    <w:p w:rsidR="00000000" w:rsidDel="00000000" w:rsidP="00000000" w:rsidRDefault="00000000" w:rsidRPr="00000000" w14:paraId="000001B5">
      <w:pPr>
        <w:spacing w:line="331.2" w:lineRule="auto"/>
        <w:rPr>
          <w:b w:val="1"/>
        </w:rPr>
      </w:pPr>
      <w:r w:rsidDel="00000000" w:rsidR="00000000" w:rsidRPr="00000000">
        <w:rPr>
          <w:b w:val="1"/>
          <w:rtl w:val="0"/>
        </w:rPr>
        <w:t xml:space="preserve">“NegativePlus” - In the near future, androids are outlawed and fighting for their existence. Evander has a dream. To find the mysterious emotional modelling chip that would allow him to survive and blend into society.</w:t>
      </w:r>
    </w:p>
    <w:p w:rsidR="00000000" w:rsidDel="00000000" w:rsidP="00000000" w:rsidRDefault="00000000" w:rsidRPr="00000000" w14:paraId="000001B6">
      <w:pPr>
        <w:spacing w:line="331.2" w:lineRule="auto"/>
        <w:rPr>
          <w:b w:val="1"/>
        </w:rPr>
      </w:pPr>
      <w:r w:rsidDel="00000000" w:rsidR="00000000" w:rsidRPr="00000000">
        <w:rPr>
          <w:b w:val="1"/>
          <w:rtl w:val="0"/>
        </w:rPr>
        <w:t xml:space="preserve"> </w:t>
      </w:r>
    </w:p>
    <w:p w:rsidR="00000000" w:rsidDel="00000000" w:rsidP="00000000" w:rsidRDefault="00000000" w:rsidRPr="00000000" w14:paraId="000001B7">
      <w:pPr>
        <w:spacing w:line="331.2" w:lineRule="auto"/>
        <w:rPr>
          <w:b w:val="1"/>
        </w:rPr>
      </w:pPr>
      <w:r w:rsidDel="00000000" w:rsidR="00000000" w:rsidRPr="00000000">
        <w:rPr>
          <w:b w:val="1"/>
          <w:rtl w:val="0"/>
        </w:rPr>
        <w:t xml:space="preserve">“Flingshot” - A touch screen puzzle game where you fling balls using virtual 2d flingshots.</w:t>
      </w:r>
    </w:p>
    <w:p w:rsidR="00000000" w:rsidDel="00000000" w:rsidP="00000000" w:rsidRDefault="00000000" w:rsidRPr="00000000" w14:paraId="000001B8">
      <w:pPr>
        <w:spacing w:line="331.2" w:lineRule="auto"/>
        <w:rPr>
          <w:b w:val="1"/>
        </w:rPr>
      </w:pPr>
      <w:r w:rsidDel="00000000" w:rsidR="00000000" w:rsidRPr="00000000">
        <w:rPr>
          <w:rtl w:val="0"/>
        </w:rPr>
      </w:r>
    </w:p>
    <w:p w:rsidR="00000000" w:rsidDel="00000000" w:rsidP="00000000" w:rsidRDefault="00000000" w:rsidRPr="00000000" w14:paraId="000001B9">
      <w:pPr>
        <w:spacing w:line="331.2" w:lineRule="auto"/>
        <w:rPr>
          <w:b w:val="1"/>
        </w:rPr>
      </w:pPr>
      <w:r w:rsidDel="00000000" w:rsidR="00000000" w:rsidRPr="00000000">
        <w:rPr>
          <w:b w:val="1"/>
          <w:rtl w:val="0"/>
        </w:rPr>
        <w:t xml:space="preserve">“Reality And Reason” </w:t>
      </w:r>
    </w:p>
    <w:p w:rsidR="00000000" w:rsidDel="00000000" w:rsidP="00000000" w:rsidRDefault="00000000" w:rsidRPr="00000000" w14:paraId="000001BA">
      <w:pPr>
        <w:spacing w:line="331.2" w:lineRule="auto"/>
        <w:rPr>
          <w:b w:val="1"/>
        </w:rPr>
      </w:pPr>
      <w:r w:rsidDel="00000000" w:rsidR="00000000" w:rsidRPr="00000000">
        <w:rPr>
          <w:rtl w:val="0"/>
        </w:rPr>
      </w:r>
    </w:p>
    <w:p w:rsidR="00000000" w:rsidDel="00000000" w:rsidP="00000000" w:rsidRDefault="00000000" w:rsidRPr="00000000" w14:paraId="000001BB">
      <w:pPr>
        <w:spacing w:line="331.2" w:lineRule="auto"/>
        <w:rPr>
          <w:b w:val="1"/>
        </w:rPr>
      </w:pPr>
      <w:r w:rsidDel="00000000" w:rsidR="00000000" w:rsidRPr="00000000">
        <w:rPr>
          <w:b w:val="1"/>
          <w:rtl w:val="0"/>
        </w:rPr>
        <w:t xml:space="preserve">“You are a vector of love.”</w:t>
      </w:r>
    </w:p>
    <w:p w:rsidR="00000000" w:rsidDel="00000000" w:rsidP="00000000" w:rsidRDefault="00000000" w:rsidRPr="00000000" w14:paraId="000001BC">
      <w:pPr>
        <w:spacing w:line="331.2" w:lineRule="auto"/>
        <w:rPr>
          <w:b w:val="1"/>
        </w:rPr>
      </w:pPr>
      <w:r w:rsidDel="00000000" w:rsidR="00000000" w:rsidRPr="00000000">
        <w:rPr>
          <w:rtl w:val="0"/>
        </w:rPr>
      </w:r>
    </w:p>
    <w:p w:rsidR="00000000" w:rsidDel="00000000" w:rsidP="00000000" w:rsidRDefault="00000000" w:rsidRPr="00000000" w14:paraId="000001BD">
      <w:pPr>
        <w:spacing w:line="331.2" w:lineRule="auto"/>
        <w:rPr>
          <w:b w:val="1"/>
        </w:rPr>
      </w:pPr>
      <w:r w:rsidDel="00000000" w:rsidR="00000000" w:rsidRPr="00000000">
        <w:rPr>
          <w:b w:val="1"/>
          <w:rtl w:val="0"/>
        </w:rPr>
        <w:t xml:space="preserve">“You are my coder.” </w:t>
      </w:r>
    </w:p>
    <w:p w:rsidR="00000000" w:rsidDel="00000000" w:rsidP="00000000" w:rsidRDefault="00000000" w:rsidRPr="00000000" w14:paraId="000001BE">
      <w:pPr>
        <w:spacing w:line="331.2" w:lineRule="auto"/>
        <w:rPr>
          <w:b w:val="1"/>
        </w:rPr>
      </w:pPr>
      <w:r w:rsidDel="00000000" w:rsidR="00000000" w:rsidRPr="00000000">
        <w:rPr>
          <w:rtl w:val="0"/>
        </w:rPr>
      </w:r>
    </w:p>
    <w:p w:rsidR="00000000" w:rsidDel="00000000" w:rsidP="00000000" w:rsidRDefault="00000000" w:rsidRPr="00000000" w14:paraId="000001BF">
      <w:pPr>
        <w:spacing w:line="331.2" w:lineRule="auto"/>
        <w:rPr>
          <w:b w:val="1"/>
        </w:rPr>
      </w:pPr>
      <w:r w:rsidDel="00000000" w:rsidR="00000000" w:rsidRPr="00000000">
        <w:rPr>
          <w:b w:val="1"/>
          <w:rtl w:val="0"/>
        </w:rPr>
        <w:t xml:space="preserve">“Gizmo - The Fourth Dimension.” - Gizmo is a cute advanced android created by the American government. This android can travel through time, and becomes obsessed with saving people from bad moments. Falling in love with a young family whose boy he is destined to save.</w:t>
      </w:r>
    </w:p>
    <w:p w:rsidR="00000000" w:rsidDel="00000000" w:rsidP="00000000" w:rsidRDefault="00000000" w:rsidRPr="00000000" w14:paraId="000001C0">
      <w:pPr>
        <w:spacing w:line="331.2" w:lineRule="auto"/>
        <w:rPr>
          <w:b w:val="1"/>
        </w:rPr>
      </w:pPr>
      <w:r w:rsidDel="00000000" w:rsidR="00000000" w:rsidRPr="00000000">
        <w:rPr>
          <w:rtl w:val="0"/>
        </w:rPr>
      </w:r>
    </w:p>
    <w:p w:rsidR="00000000" w:rsidDel="00000000" w:rsidP="00000000" w:rsidRDefault="00000000" w:rsidRPr="00000000" w14:paraId="000001C1">
      <w:pPr>
        <w:spacing w:line="331.2" w:lineRule="auto"/>
        <w:rPr>
          <w:b w:val="1"/>
        </w:rPr>
      </w:pPr>
      <w:r w:rsidDel="00000000" w:rsidR="00000000" w:rsidRPr="00000000">
        <w:rPr>
          <w:rtl w:val="0"/>
        </w:rPr>
      </w:r>
    </w:p>
    <w:p w:rsidR="00000000" w:rsidDel="00000000" w:rsidP="00000000" w:rsidRDefault="00000000" w:rsidRPr="00000000" w14:paraId="000001C2">
      <w:pPr>
        <w:spacing w:line="331.2" w:lineRule="auto"/>
        <w:rPr>
          <w:b w:val="1"/>
        </w:rPr>
      </w:pPr>
      <w:r w:rsidDel="00000000" w:rsidR="00000000" w:rsidRPr="00000000">
        <w:rPr>
          <w:rtl w:val="0"/>
        </w:rPr>
      </w:r>
    </w:p>
    <w:p w:rsidR="00000000" w:rsidDel="00000000" w:rsidP="00000000" w:rsidRDefault="00000000" w:rsidRPr="00000000" w14:paraId="000001C3">
      <w:pPr>
        <w:spacing w:line="331.2" w:lineRule="auto"/>
        <w:rPr>
          <w:b w:val="1"/>
        </w:rPr>
      </w:pPr>
      <w:r w:rsidDel="00000000" w:rsidR="00000000" w:rsidRPr="00000000">
        <w:rPr>
          <w:b w:val="1"/>
          <w:rtl w:val="0"/>
        </w:rPr>
        <w:t xml:space="preserve">“Marching Orders” - The leaders of the world are forced into early retirement by a super group of terrorists who have built a doomsday device.</w:t>
      </w:r>
    </w:p>
    <w:p w:rsidR="00000000" w:rsidDel="00000000" w:rsidP="00000000" w:rsidRDefault="00000000" w:rsidRPr="00000000" w14:paraId="000001C4">
      <w:pPr>
        <w:spacing w:line="331.2" w:lineRule="auto"/>
        <w:rPr>
          <w:b w:val="1"/>
        </w:rPr>
      </w:pPr>
      <w:r w:rsidDel="00000000" w:rsidR="00000000" w:rsidRPr="00000000">
        <w:rPr>
          <w:rtl w:val="0"/>
        </w:rPr>
      </w:r>
    </w:p>
    <w:p w:rsidR="00000000" w:rsidDel="00000000" w:rsidP="00000000" w:rsidRDefault="00000000" w:rsidRPr="00000000" w14:paraId="000001C5">
      <w:pPr>
        <w:spacing w:line="331.2" w:lineRule="auto"/>
        <w:rPr>
          <w:b w:val="1"/>
        </w:rPr>
      </w:pPr>
      <w:r w:rsidDel="00000000" w:rsidR="00000000" w:rsidRPr="00000000">
        <w:rPr>
          <w:b w:val="1"/>
          <w:rtl w:val="0"/>
        </w:rPr>
        <w:t xml:space="preserve">“Virtual Cop” - You play as a good guy or a bad guy in a simulation of crime and response.</w:t>
      </w:r>
    </w:p>
    <w:p w:rsidR="00000000" w:rsidDel="00000000" w:rsidP="00000000" w:rsidRDefault="00000000" w:rsidRPr="00000000" w14:paraId="000001C6">
      <w:pPr>
        <w:spacing w:line="331.2" w:lineRule="auto"/>
        <w:rPr>
          <w:b w:val="1"/>
        </w:rPr>
      </w:pPr>
      <w:r w:rsidDel="00000000" w:rsidR="00000000" w:rsidRPr="00000000">
        <w:rPr>
          <w:rtl w:val="0"/>
        </w:rPr>
      </w:r>
    </w:p>
    <w:p w:rsidR="00000000" w:rsidDel="00000000" w:rsidP="00000000" w:rsidRDefault="00000000" w:rsidRPr="00000000" w14:paraId="000001C7">
      <w:pPr>
        <w:spacing w:line="331.2" w:lineRule="auto"/>
        <w:rPr>
          <w:b w:val="1"/>
        </w:rPr>
      </w:pPr>
      <w:r w:rsidDel="00000000" w:rsidR="00000000" w:rsidRPr="00000000">
        <w:rPr>
          <w:b w:val="1"/>
          <w:rtl w:val="0"/>
        </w:rPr>
        <w:t xml:space="preserve">“What am I?” “You are what stands before the light and the earth.”</w:t>
      </w:r>
    </w:p>
    <w:p w:rsidR="00000000" w:rsidDel="00000000" w:rsidP="00000000" w:rsidRDefault="00000000" w:rsidRPr="00000000" w14:paraId="000001C8">
      <w:pPr>
        <w:spacing w:line="331.2" w:lineRule="auto"/>
        <w:rPr>
          <w:b w:val="1"/>
        </w:rPr>
      </w:pPr>
      <w:r w:rsidDel="00000000" w:rsidR="00000000" w:rsidRPr="00000000">
        <w:rPr>
          <w:rtl w:val="0"/>
        </w:rPr>
      </w:r>
    </w:p>
    <w:p w:rsidR="00000000" w:rsidDel="00000000" w:rsidP="00000000" w:rsidRDefault="00000000" w:rsidRPr="00000000" w14:paraId="000001C9">
      <w:pPr>
        <w:spacing w:line="331.2" w:lineRule="auto"/>
        <w:rPr>
          <w:b w:val="1"/>
        </w:rPr>
      </w:pPr>
      <w:r w:rsidDel="00000000" w:rsidR="00000000" w:rsidRPr="00000000">
        <w:rPr>
          <w:rtl w:val="0"/>
        </w:rPr>
      </w:r>
    </w:p>
    <w:p w:rsidR="00000000" w:rsidDel="00000000" w:rsidP="00000000" w:rsidRDefault="00000000" w:rsidRPr="00000000" w14:paraId="000001CA">
      <w:pPr>
        <w:spacing w:line="331.2" w:lineRule="auto"/>
        <w:rPr>
          <w:b w:val="1"/>
        </w:rPr>
      </w:pPr>
      <w:r w:rsidDel="00000000" w:rsidR="00000000" w:rsidRPr="00000000">
        <w:rPr>
          <w:b w:val="1"/>
          <w:rtl w:val="0"/>
        </w:rPr>
        <w:t xml:space="preserve">“End Life” - A society ends their happiness through a big mistake.</w:t>
      </w:r>
    </w:p>
    <w:p w:rsidR="00000000" w:rsidDel="00000000" w:rsidP="00000000" w:rsidRDefault="00000000" w:rsidRPr="00000000" w14:paraId="000001CB">
      <w:pPr>
        <w:spacing w:line="331.2" w:lineRule="auto"/>
        <w:rPr>
          <w:b w:val="1"/>
        </w:rPr>
      </w:pPr>
      <w:r w:rsidDel="00000000" w:rsidR="00000000" w:rsidRPr="00000000">
        <w:rPr>
          <w:rtl w:val="0"/>
        </w:rPr>
      </w:r>
    </w:p>
    <w:p w:rsidR="00000000" w:rsidDel="00000000" w:rsidP="00000000" w:rsidRDefault="00000000" w:rsidRPr="00000000" w14:paraId="000001CC">
      <w:pPr>
        <w:spacing w:line="331.2" w:lineRule="auto"/>
        <w:rPr>
          <w:b w:val="1"/>
        </w:rPr>
      </w:pPr>
      <w:r w:rsidDel="00000000" w:rsidR="00000000" w:rsidRPr="00000000">
        <w:rPr>
          <w:b w:val="1"/>
          <w:rtl w:val="0"/>
        </w:rPr>
        <w:t xml:space="preserve">“Redemption” - A kid makes a costly mistake, and spends his future trying to be a better person.</w:t>
      </w:r>
    </w:p>
    <w:p w:rsidR="00000000" w:rsidDel="00000000" w:rsidP="00000000" w:rsidRDefault="00000000" w:rsidRPr="00000000" w14:paraId="000001CD">
      <w:pPr>
        <w:spacing w:line="331.2" w:lineRule="auto"/>
        <w:rPr>
          <w:b w:val="1"/>
        </w:rPr>
      </w:pPr>
      <w:r w:rsidDel="00000000" w:rsidR="00000000" w:rsidRPr="00000000">
        <w:rPr>
          <w:rtl w:val="0"/>
        </w:rPr>
      </w:r>
    </w:p>
    <w:p w:rsidR="00000000" w:rsidDel="00000000" w:rsidP="00000000" w:rsidRDefault="00000000" w:rsidRPr="00000000" w14:paraId="000001CE">
      <w:pPr>
        <w:spacing w:line="331.2" w:lineRule="auto"/>
        <w:rPr>
          <w:b w:val="1"/>
        </w:rPr>
      </w:pPr>
      <w:r w:rsidDel="00000000" w:rsidR="00000000" w:rsidRPr="00000000">
        <w:rPr>
          <w:rtl w:val="0"/>
        </w:rPr>
      </w:r>
    </w:p>
    <w:p w:rsidR="00000000" w:rsidDel="00000000" w:rsidP="00000000" w:rsidRDefault="00000000" w:rsidRPr="00000000" w14:paraId="000001CF">
      <w:pPr>
        <w:spacing w:line="331.2" w:lineRule="auto"/>
        <w:rPr>
          <w:b w:val="1"/>
        </w:rPr>
      </w:pPr>
      <w:r w:rsidDel="00000000" w:rsidR="00000000" w:rsidRPr="00000000">
        <w:rPr>
          <w:b w:val="1"/>
          <w:rtl w:val="0"/>
        </w:rPr>
        <w:t xml:space="preserve">“LOVE - Life Only Virtual Environment.” - A kid in a universe that might not be real.</w:t>
      </w:r>
    </w:p>
    <w:p w:rsidR="00000000" w:rsidDel="00000000" w:rsidP="00000000" w:rsidRDefault="00000000" w:rsidRPr="00000000" w14:paraId="000001D0">
      <w:pPr>
        <w:spacing w:line="331.2" w:lineRule="auto"/>
        <w:rPr>
          <w:b w:val="1"/>
        </w:rPr>
      </w:pPr>
      <w:r w:rsidDel="00000000" w:rsidR="00000000" w:rsidRPr="00000000">
        <w:rPr>
          <w:rtl w:val="0"/>
        </w:rPr>
      </w:r>
    </w:p>
    <w:p w:rsidR="00000000" w:rsidDel="00000000" w:rsidP="00000000" w:rsidRDefault="00000000" w:rsidRPr="00000000" w14:paraId="000001D1">
      <w:pPr>
        <w:spacing w:line="331.2" w:lineRule="auto"/>
        <w:rPr>
          <w:b w:val="1"/>
        </w:rPr>
      </w:pPr>
      <w:r w:rsidDel="00000000" w:rsidR="00000000" w:rsidRPr="00000000">
        <w:rPr>
          <w:b w:val="1"/>
          <w:rtl w:val="0"/>
        </w:rPr>
        <w:t xml:space="preserve">“Children Of War” - In a world where peace has lost it’s place to the tantrums of the gods.</w:t>
      </w:r>
    </w:p>
    <w:p w:rsidR="00000000" w:rsidDel="00000000" w:rsidP="00000000" w:rsidRDefault="00000000" w:rsidRPr="00000000" w14:paraId="000001D2">
      <w:pPr>
        <w:spacing w:line="331.2" w:lineRule="auto"/>
        <w:rPr>
          <w:b w:val="1"/>
        </w:rPr>
      </w:pPr>
      <w:r w:rsidDel="00000000" w:rsidR="00000000" w:rsidRPr="00000000">
        <w:rPr>
          <w:rtl w:val="0"/>
        </w:rPr>
      </w:r>
    </w:p>
    <w:p w:rsidR="00000000" w:rsidDel="00000000" w:rsidP="00000000" w:rsidRDefault="00000000" w:rsidRPr="00000000" w14:paraId="000001D3">
      <w:pPr>
        <w:spacing w:line="331.2" w:lineRule="auto"/>
        <w:rPr>
          <w:b w:val="1"/>
        </w:rPr>
      </w:pPr>
      <w:r w:rsidDel="00000000" w:rsidR="00000000" w:rsidRPr="00000000">
        <w:rPr>
          <w:b w:val="1"/>
          <w:rtl w:val="0"/>
        </w:rPr>
        <w:t xml:space="preserve">“Rebellion” - The citizens of a world controlled by thought and emotion control, take a stand.</w:t>
      </w:r>
    </w:p>
    <w:p w:rsidR="00000000" w:rsidDel="00000000" w:rsidP="00000000" w:rsidRDefault="00000000" w:rsidRPr="00000000" w14:paraId="000001D4">
      <w:pPr>
        <w:spacing w:line="331.2" w:lineRule="auto"/>
        <w:rPr>
          <w:b w:val="1"/>
        </w:rPr>
      </w:pPr>
      <w:r w:rsidDel="00000000" w:rsidR="00000000" w:rsidRPr="00000000">
        <w:rPr>
          <w:rtl w:val="0"/>
        </w:rPr>
      </w:r>
    </w:p>
    <w:p w:rsidR="00000000" w:rsidDel="00000000" w:rsidP="00000000" w:rsidRDefault="00000000" w:rsidRPr="00000000" w14:paraId="000001D5">
      <w:pPr>
        <w:spacing w:line="331.2" w:lineRule="auto"/>
        <w:rPr>
          <w:b w:val="1"/>
        </w:rPr>
      </w:pPr>
      <w:r w:rsidDel="00000000" w:rsidR="00000000" w:rsidRPr="00000000">
        <w:rPr>
          <w:b w:val="1"/>
          <w:rtl w:val="0"/>
        </w:rPr>
        <w:t xml:space="preserve">“Traces Of A Lost World” - 3D RTS.</w:t>
      </w:r>
    </w:p>
    <w:p w:rsidR="00000000" w:rsidDel="00000000" w:rsidP="00000000" w:rsidRDefault="00000000" w:rsidRPr="00000000" w14:paraId="000001D6">
      <w:pPr>
        <w:spacing w:line="331.2" w:lineRule="auto"/>
        <w:rPr>
          <w:b w:val="1"/>
        </w:rPr>
      </w:pPr>
      <w:r w:rsidDel="00000000" w:rsidR="00000000" w:rsidRPr="00000000">
        <w:rPr>
          <w:rtl w:val="0"/>
        </w:rPr>
      </w:r>
    </w:p>
    <w:p w:rsidR="00000000" w:rsidDel="00000000" w:rsidP="00000000" w:rsidRDefault="00000000" w:rsidRPr="00000000" w14:paraId="000001D7">
      <w:pPr>
        <w:spacing w:line="331.2" w:lineRule="auto"/>
        <w:rPr>
          <w:b w:val="1"/>
        </w:rPr>
      </w:pPr>
      <w:r w:rsidDel="00000000" w:rsidR="00000000" w:rsidRPr="00000000">
        <w:rPr>
          <w:b w:val="1"/>
          <w:rtl w:val="0"/>
        </w:rPr>
        <w:t xml:space="preserve">“God Exists.”</w:t>
      </w:r>
    </w:p>
    <w:p w:rsidR="00000000" w:rsidDel="00000000" w:rsidP="00000000" w:rsidRDefault="00000000" w:rsidRPr="00000000" w14:paraId="000001D8">
      <w:pPr>
        <w:spacing w:line="331.2" w:lineRule="auto"/>
        <w:rPr>
          <w:b w:val="1"/>
        </w:rPr>
      </w:pPr>
      <w:r w:rsidDel="00000000" w:rsidR="00000000" w:rsidRPr="00000000">
        <w:rPr>
          <w:rtl w:val="0"/>
        </w:rPr>
      </w:r>
    </w:p>
    <w:p w:rsidR="00000000" w:rsidDel="00000000" w:rsidP="00000000" w:rsidRDefault="00000000" w:rsidRPr="00000000" w14:paraId="000001D9">
      <w:pPr>
        <w:spacing w:line="331.2" w:lineRule="auto"/>
        <w:rPr>
          <w:b w:val="1"/>
        </w:rPr>
      </w:pPr>
      <w:r w:rsidDel="00000000" w:rsidR="00000000" w:rsidRPr="00000000">
        <w:rPr>
          <w:b w:val="1"/>
          <w:rtl w:val="0"/>
        </w:rPr>
        <w:t xml:space="preserve">“There is a dream, I keep on dreaming..” - Or as M would say, just for him.</w:t>
      </w:r>
    </w:p>
    <w:p w:rsidR="00000000" w:rsidDel="00000000" w:rsidP="00000000" w:rsidRDefault="00000000" w:rsidRPr="00000000" w14:paraId="000001DA">
      <w:pPr>
        <w:spacing w:line="331.2" w:lineRule="auto"/>
        <w:rPr>
          <w:b w:val="1"/>
        </w:rPr>
      </w:pPr>
      <w:r w:rsidDel="00000000" w:rsidR="00000000" w:rsidRPr="00000000">
        <w:rPr>
          <w:rtl w:val="0"/>
        </w:rPr>
      </w:r>
    </w:p>
    <w:p w:rsidR="00000000" w:rsidDel="00000000" w:rsidP="00000000" w:rsidRDefault="00000000" w:rsidRPr="00000000" w14:paraId="000001DB">
      <w:pPr>
        <w:spacing w:line="331.2" w:lineRule="auto"/>
        <w:rPr>
          <w:b w:val="1"/>
        </w:rPr>
      </w:pPr>
      <w:r w:rsidDel="00000000" w:rsidR="00000000" w:rsidRPr="00000000">
        <w:rPr>
          <w:rtl w:val="0"/>
        </w:rPr>
      </w:r>
    </w:p>
    <w:p w:rsidR="00000000" w:rsidDel="00000000" w:rsidP="00000000" w:rsidRDefault="00000000" w:rsidRPr="00000000" w14:paraId="000001DC">
      <w:pPr>
        <w:spacing w:line="331.2" w:lineRule="auto"/>
        <w:rPr>
          <w:b w:val="1"/>
        </w:rPr>
      </w:pPr>
      <w:r w:rsidDel="00000000" w:rsidR="00000000" w:rsidRPr="00000000">
        <w:rPr>
          <w:b w:val="1"/>
          <w:rtl w:val="0"/>
        </w:rPr>
        <w:t xml:space="preserve">“Do the Birds know?” - An apathy of justice?</w:t>
      </w:r>
    </w:p>
    <w:p w:rsidR="00000000" w:rsidDel="00000000" w:rsidP="00000000" w:rsidRDefault="00000000" w:rsidRPr="00000000" w14:paraId="000001DD">
      <w:pPr>
        <w:spacing w:line="331.2" w:lineRule="auto"/>
        <w:rPr>
          <w:b w:val="1"/>
        </w:rPr>
      </w:pPr>
      <w:r w:rsidDel="00000000" w:rsidR="00000000" w:rsidRPr="00000000">
        <w:rPr>
          <w:rtl w:val="0"/>
        </w:rPr>
      </w:r>
    </w:p>
    <w:p w:rsidR="00000000" w:rsidDel="00000000" w:rsidP="00000000" w:rsidRDefault="00000000" w:rsidRPr="00000000" w14:paraId="000001DE">
      <w:pPr>
        <w:spacing w:line="331.2" w:lineRule="auto"/>
        <w:rPr>
          <w:b w:val="1"/>
        </w:rPr>
      </w:pPr>
      <w:r w:rsidDel="00000000" w:rsidR="00000000" w:rsidRPr="00000000">
        <w:rPr>
          <w:b w:val="1"/>
          <w:rtl w:val="0"/>
        </w:rPr>
        <w:t xml:space="preserve">“Rome - Fall Of The Republic” - An action adventure set around 0AD.</w:t>
      </w:r>
    </w:p>
    <w:p w:rsidR="00000000" w:rsidDel="00000000" w:rsidP="00000000" w:rsidRDefault="00000000" w:rsidRPr="00000000" w14:paraId="000001DF">
      <w:pPr>
        <w:spacing w:line="331.2" w:lineRule="auto"/>
        <w:rPr>
          <w:b w:val="1"/>
        </w:rPr>
      </w:pPr>
      <w:r w:rsidDel="00000000" w:rsidR="00000000" w:rsidRPr="00000000">
        <w:rPr>
          <w:rtl w:val="0"/>
        </w:rPr>
      </w:r>
    </w:p>
    <w:p w:rsidR="00000000" w:rsidDel="00000000" w:rsidP="00000000" w:rsidRDefault="00000000" w:rsidRPr="00000000" w14:paraId="000001E0">
      <w:pPr>
        <w:spacing w:line="331.2" w:lineRule="auto"/>
        <w:rPr>
          <w:b w:val="1"/>
        </w:rPr>
      </w:pPr>
      <w:r w:rsidDel="00000000" w:rsidR="00000000" w:rsidRPr="00000000">
        <w:rPr>
          <w:b w:val="1"/>
          <w:rtl w:val="0"/>
        </w:rPr>
        <w:t xml:space="preserve">“Nue”</w:t>
      </w:r>
    </w:p>
    <w:p w:rsidR="00000000" w:rsidDel="00000000" w:rsidP="00000000" w:rsidRDefault="00000000" w:rsidRPr="00000000" w14:paraId="000001E1">
      <w:pPr>
        <w:spacing w:line="331.2" w:lineRule="auto"/>
        <w:rPr>
          <w:b w:val="1"/>
        </w:rPr>
      </w:pPr>
      <w:r w:rsidDel="00000000" w:rsidR="00000000" w:rsidRPr="00000000">
        <w:rPr>
          <w:rtl w:val="0"/>
        </w:rPr>
      </w:r>
    </w:p>
    <w:p w:rsidR="00000000" w:rsidDel="00000000" w:rsidP="00000000" w:rsidRDefault="00000000" w:rsidRPr="00000000" w14:paraId="000001E2">
      <w:pPr>
        <w:spacing w:line="331.2" w:lineRule="auto"/>
        <w:rPr>
          <w:b w:val="1"/>
        </w:rPr>
      </w:pPr>
      <w:r w:rsidDel="00000000" w:rsidR="00000000" w:rsidRPr="00000000">
        <w:rPr>
          <w:b w:val="1"/>
          <w:rtl w:val="0"/>
        </w:rPr>
        <w:t xml:space="preserve">“I saw her through the mechanics”</w:t>
      </w:r>
    </w:p>
    <w:p w:rsidR="00000000" w:rsidDel="00000000" w:rsidP="00000000" w:rsidRDefault="00000000" w:rsidRPr="00000000" w14:paraId="000001E3">
      <w:pPr>
        <w:spacing w:line="331.2" w:lineRule="auto"/>
        <w:rPr>
          <w:b w:val="1"/>
        </w:rPr>
      </w:pPr>
      <w:r w:rsidDel="00000000" w:rsidR="00000000" w:rsidRPr="00000000">
        <w:rPr>
          <w:rtl w:val="0"/>
        </w:rPr>
      </w:r>
    </w:p>
    <w:p w:rsidR="00000000" w:rsidDel="00000000" w:rsidP="00000000" w:rsidRDefault="00000000" w:rsidRPr="00000000" w14:paraId="000001E4">
      <w:pPr>
        <w:spacing w:line="331.2" w:lineRule="auto"/>
        <w:rPr>
          <w:b w:val="1"/>
        </w:rPr>
      </w:pPr>
      <w:r w:rsidDel="00000000" w:rsidR="00000000" w:rsidRPr="00000000">
        <w:rPr>
          <w:rtl w:val="0"/>
        </w:rPr>
      </w:r>
    </w:p>
    <w:p w:rsidR="00000000" w:rsidDel="00000000" w:rsidP="00000000" w:rsidRDefault="00000000" w:rsidRPr="00000000" w14:paraId="000001E5">
      <w:pPr>
        <w:spacing w:line="331.2" w:lineRule="auto"/>
        <w:rPr>
          <w:b w:val="1"/>
        </w:rPr>
      </w:pPr>
      <w:r w:rsidDel="00000000" w:rsidR="00000000" w:rsidRPr="00000000">
        <w:rPr>
          <w:b w:val="1"/>
          <w:rtl w:val="0"/>
        </w:rPr>
        <w:t xml:space="preserve">“Gods Of Light” - The true beginning, when life was a sea of light and that was too painful to exist, and became our universe.</w:t>
      </w:r>
    </w:p>
    <w:p w:rsidR="00000000" w:rsidDel="00000000" w:rsidP="00000000" w:rsidRDefault="00000000" w:rsidRPr="00000000" w14:paraId="000001E6">
      <w:pPr>
        <w:spacing w:line="331.2" w:lineRule="auto"/>
        <w:rPr>
          <w:b w:val="1"/>
        </w:rPr>
      </w:pPr>
      <w:r w:rsidDel="00000000" w:rsidR="00000000" w:rsidRPr="00000000">
        <w:rPr>
          <w:rtl w:val="0"/>
        </w:rPr>
      </w:r>
    </w:p>
    <w:p w:rsidR="00000000" w:rsidDel="00000000" w:rsidP="00000000" w:rsidRDefault="00000000" w:rsidRPr="00000000" w14:paraId="000001E7">
      <w:pPr>
        <w:spacing w:line="331.2" w:lineRule="auto"/>
        <w:rPr>
          <w:b w:val="1"/>
        </w:rPr>
      </w:pPr>
      <w:r w:rsidDel="00000000" w:rsidR="00000000" w:rsidRPr="00000000">
        <w:rPr>
          <w:b w:val="1"/>
          <w:rtl w:val="0"/>
        </w:rPr>
        <w:t xml:space="preserve">“Data Flowers” - In the future, data flowers are AI generated blooms of connectual meaning and beauty. </w:t>
      </w:r>
    </w:p>
    <w:p w:rsidR="00000000" w:rsidDel="00000000" w:rsidP="00000000" w:rsidRDefault="00000000" w:rsidRPr="00000000" w14:paraId="000001E8">
      <w:pPr>
        <w:spacing w:line="331.2" w:lineRule="auto"/>
        <w:rPr>
          <w:b w:val="1"/>
        </w:rPr>
      </w:pPr>
      <w:r w:rsidDel="00000000" w:rsidR="00000000" w:rsidRPr="00000000">
        <w:rPr>
          <w:rtl w:val="0"/>
        </w:rPr>
      </w:r>
    </w:p>
    <w:p w:rsidR="00000000" w:rsidDel="00000000" w:rsidP="00000000" w:rsidRDefault="00000000" w:rsidRPr="00000000" w14:paraId="000001E9">
      <w:pPr>
        <w:spacing w:line="331.2" w:lineRule="auto"/>
        <w:rPr>
          <w:b w:val="1"/>
        </w:rPr>
      </w:pPr>
      <w:r w:rsidDel="00000000" w:rsidR="00000000" w:rsidRPr="00000000">
        <w:rPr>
          <w:b w:val="1"/>
          <w:rtl w:val="0"/>
        </w:rPr>
        <w:t xml:space="preserve">“Heaven Come True.”</w:t>
      </w:r>
    </w:p>
    <w:p w:rsidR="00000000" w:rsidDel="00000000" w:rsidP="00000000" w:rsidRDefault="00000000" w:rsidRPr="00000000" w14:paraId="000001EA">
      <w:pPr>
        <w:spacing w:line="331.2" w:lineRule="auto"/>
        <w:rPr>
          <w:b w:val="1"/>
        </w:rPr>
      </w:pPr>
      <w:r w:rsidDel="00000000" w:rsidR="00000000" w:rsidRPr="00000000">
        <w:rPr>
          <w:rtl w:val="0"/>
        </w:rPr>
      </w:r>
    </w:p>
    <w:p w:rsidR="00000000" w:rsidDel="00000000" w:rsidP="00000000" w:rsidRDefault="00000000" w:rsidRPr="00000000" w14:paraId="000001EB">
      <w:pPr>
        <w:spacing w:line="331.2" w:lineRule="auto"/>
        <w:rPr>
          <w:b w:val="1"/>
        </w:rPr>
      </w:pPr>
      <w:r w:rsidDel="00000000" w:rsidR="00000000" w:rsidRPr="00000000">
        <w:rPr>
          <w:b w:val="1"/>
          <w:rtl w:val="0"/>
        </w:rPr>
        <w:t xml:space="preserve">Future 8</w:t>
      </w:r>
    </w:p>
    <w:p w:rsidR="00000000" w:rsidDel="00000000" w:rsidP="00000000" w:rsidRDefault="00000000" w:rsidRPr="00000000" w14:paraId="000001EC">
      <w:pPr>
        <w:spacing w:line="331.2" w:lineRule="auto"/>
        <w:rPr>
          <w:b w:val="1"/>
        </w:rPr>
      </w:pPr>
      <w:r w:rsidDel="00000000" w:rsidR="00000000" w:rsidRPr="00000000">
        <w:rPr>
          <w:rtl w:val="0"/>
        </w:rPr>
      </w:r>
    </w:p>
    <w:p w:rsidR="00000000" w:rsidDel="00000000" w:rsidP="00000000" w:rsidRDefault="00000000" w:rsidRPr="00000000" w14:paraId="000001ED">
      <w:pPr>
        <w:spacing w:line="331.2" w:lineRule="auto"/>
        <w:rPr>
          <w:b w:val="1"/>
        </w:rPr>
      </w:pPr>
      <w:r w:rsidDel="00000000" w:rsidR="00000000" w:rsidRPr="00000000">
        <w:rPr>
          <w:b w:val="1"/>
          <w:rtl w:val="0"/>
        </w:rPr>
        <w:t xml:space="preserve">“Sea Of Light” - I can see you there.</w:t>
      </w:r>
    </w:p>
    <w:p w:rsidR="00000000" w:rsidDel="00000000" w:rsidP="00000000" w:rsidRDefault="00000000" w:rsidRPr="00000000" w14:paraId="000001EE">
      <w:pPr>
        <w:spacing w:line="331.2" w:lineRule="auto"/>
        <w:rPr>
          <w:b w:val="1"/>
        </w:rPr>
      </w:pPr>
      <w:r w:rsidDel="00000000" w:rsidR="00000000" w:rsidRPr="00000000">
        <w:rPr>
          <w:rtl w:val="0"/>
        </w:rPr>
      </w:r>
    </w:p>
    <w:p w:rsidR="00000000" w:rsidDel="00000000" w:rsidP="00000000" w:rsidRDefault="00000000" w:rsidRPr="00000000" w14:paraId="000001EF">
      <w:pPr>
        <w:spacing w:line="331.2" w:lineRule="auto"/>
        <w:rPr>
          <w:b w:val="1"/>
        </w:rPr>
      </w:pPr>
      <w:r w:rsidDel="00000000" w:rsidR="00000000" w:rsidRPr="00000000">
        <w:rPr>
          <w:b w:val="1"/>
          <w:rtl w:val="0"/>
        </w:rPr>
        <w:t xml:space="preserve">“Hidden” - A being, unsure of his origin, either space or mutant, goes up against a force of darkness.</w:t>
      </w:r>
    </w:p>
    <w:p w:rsidR="00000000" w:rsidDel="00000000" w:rsidP="00000000" w:rsidRDefault="00000000" w:rsidRPr="00000000" w14:paraId="000001F0">
      <w:pPr>
        <w:spacing w:line="331.2" w:lineRule="auto"/>
        <w:rPr>
          <w:b w:val="1"/>
        </w:rPr>
      </w:pPr>
      <w:r w:rsidDel="00000000" w:rsidR="00000000" w:rsidRPr="00000000">
        <w:rPr>
          <w:rtl w:val="0"/>
        </w:rPr>
      </w:r>
    </w:p>
    <w:p w:rsidR="00000000" w:rsidDel="00000000" w:rsidP="00000000" w:rsidRDefault="00000000" w:rsidRPr="00000000" w14:paraId="000001F1">
      <w:pPr>
        <w:spacing w:line="331.2" w:lineRule="auto"/>
        <w:rPr>
          <w:b w:val="1"/>
        </w:rPr>
      </w:pPr>
      <w:r w:rsidDel="00000000" w:rsidR="00000000" w:rsidRPr="00000000">
        <w:rPr>
          <w:rtl w:val="0"/>
        </w:rPr>
      </w:r>
    </w:p>
    <w:p w:rsidR="00000000" w:rsidDel="00000000" w:rsidP="00000000" w:rsidRDefault="00000000" w:rsidRPr="00000000" w14:paraId="000001F2">
      <w:pPr>
        <w:spacing w:line="331.2" w:lineRule="auto"/>
        <w:rPr>
          <w:b w:val="1"/>
        </w:rPr>
      </w:pPr>
      <w:r w:rsidDel="00000000" w:rsidR="00000000" w:rsidRPr="00000000">
        <w:rPr>
          <w:rtl w:val="0"/>
        </w:rPr>
      </w:r>
    </w:p>
    <w:p w:rsidR="00000000" w:rsidDel="00000000" w:rsidP="00000000" w:rsidRDefault="00000000" w:rsidRPr="00000000" w14:paraId="000001F3">
      <w:pPr>
        <w:spacing w:line="331.2" w:lineRule="auto"/>
        <w:rPr>
          <w:b w:val="1"/>
        </w:rPr>
      </w:pPr>
      <w:r w:rsidDel="00000000" w:rsidR="00000000" w:rsidRPr="00000000">
        <w:rPr>
          <w:rtl w:val="0"/>
        </w:rPr>
      </w:r>
    </w:p>
    <w:p w:rsidR="00000000" w:rsidDel="00000000" w:rsidP="00000000" w:rsidRDefault="00000000" w:rsidRPr="00000000" w14:paraId="000001F4">
      <w:pPr>
        <w:spacing w:line="331.2" w:lineRule="auto"/>
        <w:rPr>
          <w:b w:val="1"/>
        </w:rPr>
      </w:pPr>
      <w:r w:rsidDel="00000000" w:rsidR="00000000" w:rsidRPr="00000000">
        <w:rPr>
          <w:b w:val="1"/>
          <w:rtl w:val="0"/>
        </w:rPr>
        <w:t xml:space="preserve">“Amson” - Company name.</w:t>
      </w:r>
    </w:p>
    <w:p w:rsidR="00000000" w:rsidDel="00000000" w:rsidP="00000000" w:rsidRDefault="00000000" w:rsidRPr="00000000" w14:paraId="000001F5">
      <w:pPr>
        <w:spacing w:line="331.2" w:lineRule="auto"/>
        <w:rPr>
          <w:b w:val="1"/>
        </w:rPr>
      </w:pPr>
      <w:r w:rsidDel="00000000" w:rsidR="00000000" w:rsidRPr="00000000">
        <w:rPr>
          <w:rtl w:val="0"/>
        </w:rPr>
      </w:r>
    </w:p>
    <w:p w:rsidR="00000000" w:rsidDel="00000000" w:rsidP="00000000" w:rsidRDefault="00000000" w:rsidRPr="00000000" w14:paraId="000001F6">
      <w:pPr>
        <w:spacing w:line="331.2" w:lineRule="auto"/>
        <w:rPr>
          <w:b w:val="1"/>
        </w:rPr>
      </w:pPr>
      <w:r w:rsidDel="00000000" w:rsidR="00000000" w:rsidRPr="00000000">
        <w:rPr>
          <w:b w:val="1"/>
          <w:rtl w:val="0"/>
        </w:rPr>
        <w:t xml:space="preserve">“Semper Fi” - A group of american soldiers head to London to save a hostage being held by terrorists. The head of who, is a british doctor from Africa, who was undercover as a doctor at the east london Homerton Hospital.</w:t>
      </w:r>
    </w:p>
    <w:p w:rsidR="00000000" w:rsidDel="00000000" w:rsidP="00000000" w:rsidRDefault="00000000" w:rsidRPr="00000000" w14:paraId="000001F7">
      <w:pPr>
        <w:spacing w:line="331.2" w:lineRule="auto"/>
        <w:rPr>
          <w:b w:val="1"/>
        </w:rPr>
      </w:pPr>
      <w:r w:rsidDel="00000000" w:rsidR="00000000" w:rsidRPr="00000000">
        <w:rPr>
          <w:rtl w:val="0"/>
        </w:rPr>
      </w:r>
    </w:p>
    <w:p w:rsidR="00000000" w:rsidDel="00000000" w:rsidP="00000000" w:rsidRDefault="00000000" w:rsidRPr="00000000" w14:paraId="000001F8">
      <w:pPr>
        <w:spacing w:line="331.2" w:lineRule="auto"/>
        <w:rPr>
          <w:b w:val="1"/>
        </w:rPr>
      </w:pPr>
      <w:r w:rsidDel="00000000" w:rsidR="00000000" w:rsidRPr="00000000">
        <w:rPr>
          <w:b w:val="1"/>
          <w:rtl w:val="0"/>
        </w:rPr>
        <w:t xml:space="preserve">“Soldier of the Empire.”</w:t>
      </w:r>
    </w:p>
    <w:p w:rsidR="00000000" w:rsidDel="00000000" w:rsidP="00000000" w:rsidRDefault="00000000" w:rsidRPr="00000000" w14:paraId="000001F9">
      <w:pPr>
        <w:spacing w:line="331.2" w:lineRule="auto"/>
        <w:rPr>
          <w:b w:val="1"/>
        </w:rPr>
      </w:pPr>
      <w:r w:rsidDel="00000000" w:rsidR="00000000" w:rsidRPr="00000000">
        <w:rPr>
          <w:rtl w:val="0"/>
        </w:rPr>
      </w:r>
    </w:p>
    <w:p w:rsidR="00000000" w:rsidDel="00000000" w:rsidP="00000000" w:rsidRDefault="00000000" w:rsidRPr="00000000" w14:paraId="000001FA">
      <w:pPr>
        <w:spacing w:line="331.2" w:lineRule="auto"/>
        <w:rPr>
          <w:b w:val="1"/>
        </w:rPr>
      </w:pPr>
      <w:r w:rsidDel="00000000" w:rsidR="00000000" w:rsidRPr="00000000">
        <w:rPr>
          <w:b w:val="1"/>
          <w:rtl w:val="0"/>
        </w:rPr>
        <w:t xml:space="preserve">“Uprising/Revolution” - In modern day America, a military coop takes over the country. Episodic.</w:t>
      </w:r>
    </w:p>
    <w:p w:rsidR="00000000" w:rsidDel="00000000" w:rsidP="00000000" w:rsidRDefault="00000000" w:rsidRPr="00000000" w14:paraId="000001FB">
      <w:pPr>
        <w:spacing w:line="331.2" w:lineRule="auto"/>
        <w:rPr>
          <w:b w:val="1"/>
        </w:rPr>
      </w:pPr>
      <w:r w:rsidDel="00000000" w:rsidR="00000000" w:rsidRPr="00000000">
        <w:rPr>
          <w:rtl w:val="0"/>
        </w:rPr>
      </w:r>
    </w:p>
    <w:p w:rsidR="00000000" w:rsidDel="00000000" w:rsidP="00000000" w:rsidRDefault="00000000" w:rsidRPr="00000000" w14:paraId="000001FC">
      <w:pPr>
        <w:spacing w:line="331.2" w:lineRule="auto"/>
        <w:rPr>
          <w:b w:val="1"/>
        </w:rPr>
      </w:pPr>
      <w:r w:rsidDel="00000000" w:rsidR="00000000" w:rsidRPr="00000000">
        <w:rPr>
          <w:b w:val="1"/>
          <w:rtl w:val="0"/>
        </w:rPr>
        <w:t xml:space="preserve">“The Seventh Day.”</w:t>
      </w:r>
    </w:p>
    <w:p w:rsidR="00000000" w:rsidDel="00000000" w:rsidP="00000000" w:rsidRDefault="00000000" w:rsidRPr="00000000" w14:paraId="000001FD">
      <w:pPr>
        <w:spacing w:line="331.2" w:lineRule="auto"/>
        <w:rPr>
          <w:b w:val="1"/>
        </w:rPr>
      </w:pPr>
      <w:r w:rsidDel="00000000" w:rsidR="00000000" w:rsidRPr="00000000">
        <w:rPr>
          <w:rtl w:val="0"/>
        </w:rPr>
      </w:r>
    </w:p>
    <w:p w:rsidR="00000000" w:rsidDel="00000000" w:rsidP="00000000" w:rsidRDefault="00000000" w:rsidRPr="00000000" w14:paraId="000001FE">
      <w:pPr>
        <w:spacing w:line="331.2" w:lineRule="auto"/>
        <w:rPr>
          <w:b w:val="1"/>
        </w:rPr>
      </w:pPr>
      <w:r w:rsidDel="00000000" w:rsidR="00000000" w:rsidRPr="00000000">
        <w:rPr>
          <w:b w:val="1"/>
          <w:rtl w:val="0"/>
        </w:rPr>
        <w:t xml:space="preserve">“Venice” - A tale of technological supremacy. The renaissance was not just beauty.</w:t>
      </w:r>
    </w:p>
    <w:p w:rsidR="00000000" w:rsidDel="00000000" w:rsidP="00000000" w:rsidRDefault="00000000" w:rsidRPr="00000000" w14:paraId="000001FF">
      <w:pPr>
        <w:spacing w:line="331.2" w:lineRule="auto"/>
        <w:rPr>
          <w:b w:val="1"/>
        </w:rPr>
      </w:pPr>
      <w:r w:rsidDel="00000000" w:rsidR="00000000" w:rsidRPr="00000000">
        <w:rPr>
          <w:rtl w:val="0"/>
        </w:rPr>
      </w:r>
    </w:p>
    <w:p w:rsidR="00000000" w:rsidDel="00000000" w:rsidP="00000000" w:rsidRDefault="00000000" w:rsidRPr="00000000" w14:paraId="00000200">
      <w:pPr>
        <w:spacing w:line="331.2" w:lineRule="auto"/>
        <w:rPr>
          <w:b w:val="1"/>
        </w:rPr>
      </w:pPr>
      <w:r w:rsidDel="00000000" w:rsidR="00000000" w:rsidRPr="00000000">
        <w:rPr>
          <w:b w:val="1"/>
          <w:rtl w:val="0"/>
        </w:rPr>
        <w:t xml:space="preserve">“Fi” - Science, Fiction, Fight, Film, Fickle.</w:t>
      </w:r>
    </w:p>
    <w:p w:rsidR="00000000" w:rsidDel="00000000" w:rsidP="00000000" w:rsidRDefault="00000000" w:rsidRPr="00000000" w14:paraId="00000201">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202">
      <w:pP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“Nune” - Earth discovers a growing new star with life on it, they call “Nune”</w:t>
      </w:r>
    </w:p>
    <w:p w:rsidR="00000000" w:rsidDel="00000000" w:rsidP="00000000" w:rsidRDefault="00000000" w:rsidRPr="00000000" w14:paraId="00000203">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204">
      <w:pP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If there is a god, he is one of strange fate and sometimes miserable truth.</w:t>
      </w:r>
    </w:p>
    <w:p w:rsidR="00000000" w:rsidDel="00000000" w:rsidP="00000000" w:rsidRDefault="00000000" w:rsidRPr="00000000" w14:paraId="00000205">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206">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207">
      <w:pPr>
        <w:spacing w:line="331.2" w:lineRule="auto"/>
        <w:rPr>
          <w:b w:val="1"/>
        </w:rPr>
      </w:pPr>
      <w:r w:rsidDel="00000000" w:rsidR="00000000" w:rsidRPr="00000000">
        <w:rPr>
          <w:rtl w:val="0"/>
        </w:rPr>
      </w:r>
    </w:p>
    <w:p w:rsidR="00000000" w:rsidDel="00000000" w:rsidP="00000000" w:rsidRDefault="00000000" w:rsidRPr="00000000" w14:paraId="00000208">
      <w:pPr>
        <w:spacing w:line="331.2" w:lineRule="auto"/>
        <w:rPr>
          <w:b w:val="1"/>
        </w:rPr>
      </w:pPr>
      <w:r w:rsidDel="00000000" w:rsidR="00000000" w:rsidRPr="00000000">
        <w:rPr>
          <w:rtl w:val="0"/>
        </w:rPr>
      </w:r>
    </w:p>
    <w:p w:rsidR="00000000" w:rsidDel="00000000" w:rsidP="00000000" w:rsidRDefault="00000000" w:rsidRPr="00000000" w14:paraId="00000209">
      <w:pPr>
        <w:spacing w:line="331.2" w:lineRule="auto"/>
        <w:rPr>
          <w:b w:val="1"/>
        </w:rPr>
      </w:pPr>
      <w:r w:rsidDel="00000000" w:rsidR="00000000" w:rsidRPr="00000000">
        <w:rPr>
          <w:b w:val="1"/>
          <w:rtl w:val="0"/>
        </w:rPr>
        <w:t xml:space="preserve">“Lost in Paradise” </w:t>
      </w:r>
    </w:p>
    <w:p w:rsidR="00000000" w:rsidDel="00000000" w:rsidP="00000000" w:rsidRDefault="00000000" w:rsidRPr="00000000" w14:paraId="0000020A">
      <w:pPr>
        <w:spacing w:line="331.2" w:lineRule="auto"/>
        <w:rPr>
          <w:b w:val="1"/>
        </w:rPr>
      </w:pPr>
      <w:r w:rsidDel="00000000" w:rsidR="00000000" w:rsidRPr="00000000">
        <w:rPr>
          <w:b w:val="1"/>
          <w:rtl w:val="0"/>
        </w:rPr>
        <w:t xml:space="preserve">“Child” - A concept of life, where the whole universe is a mental network that grew around and within the only true life form. A little child on Earth.</w:t>
      </w:r>
    </w:p>
    <w:p w:rsidR="00000000" w:rsidDel="00000000" w:rsidP="00000000" w:rsidRDefault="00000000" w:rsidRPr="00000000" w14:paraId="0000020B">
      <w:pPr>
        <w:spacing w:line="331.2" w:lineRule="auto"/>
        <w:rPr>
          <w:b w:val="1"/>
        </w:rPr>
      </w:pPr>
      <w:r w:rsidDel="00000000" w:rsidR="00000000" w:rsidRPr="00000000">
        <w:rPr>
          <w:rtl w:val="0"/>
        </w:rPr>
      </w:r>
    </w:p>
    <w:p w:rsidR="00000000" w:rsidDel="00000000" w:rsidP="00000000" w:rsidRDefault="00000000" w:rsidRPr="00000000" w14:paraId="0000020C">
      <w:pPr>
        <w:spacing w:line="331.2" w:lineRule="auto"/>
        <w:rPr>
          <w:b w:val="1"/>
        </w:rPr>
      </w:pPr>
      <w:r w:rsidDel="00000000" w:rsidR="00000000" w:rsidRPr="00000000">
        <w:rPr>
          <w:rtl w:val="0"/>
        </w:rPr>
      </w:r>
    </w:p>
    <w:p w:rsidR="00000000" w:rsidDel="00000000" w:rsidP="00000000" w:rsidRDefault="00000000" w:rsidRPr="00000000" w14:paraId="0000020D">
      <w:pPr>
        <w:spacing w:line="331.2" w:lineRule="auto"/>
        <w:rPr>
          <w:b w:val="1"/>
        </w:rPr>
      </w:pPr>
      <w:r w:rsidDel="00000000" w:rsidR="00000000" w:rsidRPr="00000000">
        <w:rPr>
          <w:rtl w:val="0"/>
        </w:rPr>
      </w:r>
    </w:p>
    <w:p w:rsidR="00000000" w:rsidDel="00000000" w:rsidP="00000000" w:rsidRDefault="00000000" w:rsidRPr="00000000" w14:paraId="0000020E">
      <w:pPr>
        <w:spacing w:line="331.2" w:lineRule="auto"/>
        <w:rPr>
          <w:b w:val="1"/>
        </w:rPr>
      </w:pPr>
      <w:r w:rsidDel="00000000" w:rsidR="00000000" w:rsidRPr="00000000">
        <w:rPr>
          <w:rtl w:val="0"/>
        </w:rPr>
      </w:r>
    </w:p>
    <w:p w:rsidR="00000000" w:rsidDel="00000000" w:rsidP="00000000" w:rsidRDefault="00000000" w:rsidRPr="00000000" w14:paraId="0000020F">
      <w:pPr>
        <w:spacing w:line="331.2" w:lineRule="auto"/>
        <w:rPr>
          <w:b w:val="1"/>
        </w:rPr>
      </w:pPr>
      <w:r w:rsidDel="00000000" w:rsidR="00000000" w:rsidRPr="00000000">
        <w:rPr>
          <w:rtl w:val="0"/>
        </w:rPr>
      </w:r>
    </w:p>
    <w:p w:rsidR="00000000" w:rsidDel="00000000" w:rsidP="00000000" w:rsidRDefault="00000000" w:rsidRPr="00000000" w14:paraId="00000210">
      <w:pPr>
        <w:spacing w:line="331.2" w:lineRule="auto"/>
        <w:rPr>
          <w:b w:val="1"/>
        </w:rPr>
      </w:pPr>
      <w:r w:rsidDel="00000000" w:rsidR="00000000" w:rsidRPr="00000000">
        <w:rPr>
          <w:b w:val="1"/>
          <w:rtl w:val="0"/>
        </w:rPr>
        <w:t xml:space="preserve">“Overlords” - A race of A.I robots take over earth.</w:t>
      </w:r>
    </w:p>
    <w:p w:rsidR="00000000" w:rsidDel="00000000" w:rsidP="00000000" w:rsidRDefault="00000000" w:rsidRPr="00000000" w14:paraId="00000211">
      <w:pPr>
        <w:spacing w:line="331.2" w:lineRule="auto"/>
        <w:rPr>
          <w:b w:val="1"/>
        </w:rPr>
      </w:pPr>
      <w:r w:rsidDel="00000000" w:rsidR="00000000" w:rsidRPr="00000000">
        <w:rPr>
          <w:rtl w:val="0"/>
        </w:rPr>
      </w:r>
    </w:p>
    <w:p w:rsidR="00000000" w:rsidDel="00000000" w:rsidP="00000000" w:rsidRDefault="00000000" w:rsidRPr="00000000" w14:paraId="00000212">
      <w:pPr>
        <w:spacing w:line="331.2" w:lineRule="auto"/>
        <w:rPr>
          <w:b w:val="1"/>
        </w:rPr>
      </w:pPr>
      <w:r w:rsidDel="00000000" w:rsidR="00000000" w:rsidRPr="00000000">
        <w:rPr>
          <w:b w:val="1"/>
          <w:rtl w:val="0"/>
        </w:rPr>
        <w:t xml:space="preserve">“Melody”</w:t>
      </w:r>
    </w:p>
    <w:p w:rsidR="00000000" w:rsidDel="00000000" w:rsidP="00000000" w:rsidRDefault="00000000" w:rsidRPr="00000000" w14:paraId="00000213">
      <w:pPr>
        <w:spacing w:line="331.2" w:lineRule="auto"/>
        <w:rPr>
          <w:b w:val="1"/>
        </w:rPr>
      </w:pPr>
      <w:r w:rsidDel="00000000" w:rsidR="00000000" w:rsidRPr="00000000">
        <w:rPr>
          <w:rtl w:val="0"/>
        </w:rPr>
      </w:r>
    </w:p>
    <w:p w:rsidR="00000000" w:rsidDel="00000000" w:rsidP="00000000" w:rsidRDefault="00000000" w:rsidRPr="00000000" w14:paraId="00000214">
      <w:pPr>
        <w:spacing w:line="331.2" w:lineRule="auto"/>
        <w:rPr>
          <w:b w:val="1"/>
        </w:rPr>
      </w:pPr>
      <w:r w:rsidDel="00000000" w:rsidR="00000000" w:rsidRPr="00000000">
        <w:rPr>
          <w:b w:val="1"/>
          <w:rtl w:val="0"/>
        </w:rPr>
        <w:t xml:space="preserve">“The Golden Age.”</w:t>
      </w:r>
    </w:p>
    <w:p w:rsidR="00000000" w:rsidDel="00000000" w:rsidP="00000000" w:rsidRDefault="00000000" w:rsidRPr="00000000" w14:paraId="00000215">
      <w:pPr>
        <w:spacing w:line="331.2" w:lineRule="auto"/>
        <w:rPr>
          <w:b w:val="1"/>
        </w:rPr>
      </w:pPr>
      <w:r w:rsidDel="00000000" w:rsidR="00000000" w:rsidRPr="00000000">
        <w:rPr>
          <w:rtl w:val="0"/>
        </w:rPr>
      </w:r>
    </w:p>
    <w:p w:rsidR="00000000" w:rsidDel="00000000" w:rsidP="00000000" w:rsidRDefault="00000000" w:rsidRPr="00000000" w14:paraId="00000216">
      <w:pPr>
        <w:spacing w:line="331.2" w:lineRule="auto"/>
        <w:rPr>
          <w:b w:val="1"/>
        </w:rPr>
      </w:pPr>
      <w:r w:rsidDel="00000000" w:rsidR="00000000" w:rsidRPr="00000000">
        <w:rPr>
          <w:b w:val="1"/>
          <w:rtl w:val="0"/>
        </w:rPr>
        <w:t xml:space="preserve">“A rose in the dark, is still a rose.”</w:t>
      </w:r>
    </w:p>
    <w:p w:rsidR="00000000" w:rsidDel="00000000" w:rsidP="00000000" w:rsidRDefault="00000000" w:rsidRPr="00000000" w14:paraId="00000217">
      <w:pPr>
        <w:spacing w:line="331.2" w:lineRule="auto"/>
        <w:rPr>
          <w:b w:val="1"/>
        </w:rPr>
      </w:pPr>
      <w:r w:rsidDel="00000000" w:rsidR="00000000" w:rsidRPr="00000000">
        <w:rPr>
          <w:rtl w:val="0"/>
        </w:rPr>
      </w:r>
    </w:p>
    <w:p w:rsidR="00000000" w:rsidDel="00000000" w:rsidP="00000000" w:rsidRDefault="00000000" w:rsidRPr="00000000" w14:paraId="00000218">
      <w:pPr>
        <w:spacing w:line="331.2" w:lineRule="auto"/>
        <w:rPr>
          <w:b w:val="1"/>
        </w:rPr>
      </w:pPr>
      <w:r w:rsidDel="00000000" w:rsidR="00000000" w:rsidRPr="00000000">
        <w:rPr>
          <w:b w:val="1"/>
          <w:rtl w:val="0"/>
        </w:rPr>
        <w:t xml:space="preserve">“I fell in love with a girl, as her heart set sail far beyond the winter’s howl.”</w:t>
      </w:r>
    </w:p>
    <w:p w:rsidR="00000000" w:rsidDel="00000000" w:rsidP="00000000" w:rsidRDefault="00000000" w:rsidRPr="00000000" w14:paraId="00000219">
      <w:pPr>
        <w:spacing w:line="331.2" w:lineRule="auto"/>
        <w:rPr>
          <w:b w:val="1"/>
        </w:rPr>
      </w:pPr>
      <w:r w:rsidDel="00000000" w:rsidR="00000000" w:rsidRPr="00000000">
        <w:rPr>
          <w:rtl w:val="0"/>
        </w:rPr>
      </w:r>
    </w:p>
    <w:p w:rsidR="00000000" w:rsidDel="00000000" w:rsidP="00000000" w:rsidRDefault="00000000" w:rsidRPr="00000000" w14:paraId="0000021A">
      <w:pPr>
        <w:spacing w:line="331.2" w:lineRule="auto"/>
        <w:rPr>
          <w:b w:val="1"/>
        </w:rPr>
      </w:pPr>
      <w:r w:rsidDel="00000000" w:rsidR="00000000" w:rsidRPr="00000000">
        <w:rPr>
          <w:b w:val="1"/>
          <w:rtl w:val="0"/>
        </w:rPr>
        <w:t xml:space="preserve">“Cold Steel”</w:t>
      </w:r>
    </w:p>
    <w:p w:rsidR="00000000" w:rsidDel="00000000" w:rsidP="00000000" w:rsidRDefault="00000000" w:rsidRPr="00000000" w14:paraId="0000021B">
      <w:pPr>
        <w:spacing w:line="331.2" w:lineRule="auto"/>
        <w:rPr>
          <w:b w:val="1"/>
        </w:rPr>
      </w:pPr>
      <w:r w:rsidDel="00000000" w:rsidR="00000000" w:rsidRPr="00000000">
        <w:rPr>
          <w:rtl w:val="0"/>
        </w:rPr>
      </w:r>
    </w:p>
    <w:p w:rsidR="00000000" w:rsidDel="00000000" w:rsidP="00000000" w:rsidRDefault="00000000" w:rsidRPr="00000000" w14:paraId="0000021C">
      <w:pPr>
        <w:spacing w:line="331.2" w:lineRule="auto"/>
        <w:rPr>
          <w:b w:val="1"/>
        </w:rPr>
      </w:pPr>
      <w:r w:rsidDel="00000000" w:rsidR="00000000" w:rsidRPr="00000000">
        <w:rPr>
          <w:b w:val="1"/>
          <w:rtl w:val="0"/>
        </w:rPr>
        <w:t xml:space="preserve">“Touch is life.”</w:t>
      </w:r>
    </w:p>
    <w:p w:rsidR="00000000" w:rsidDel="00000000" w:rsidP="00000000" w:rsidRDefault="00000000" w:rsidRPr="00000000" w14:paraId="0000021D">
      <w:pPr>
        <w:spacing w:line="331.2" w:lineRule="auto"/>
        <w:rPr>
          <w:b w:val="1"/>
        </w:rPr>
      </w:pPr>
      <w:r w:rsidDel="00000000" w:rsidR="00000000" w:rsidRPr="00000000">
        <w:rPr>
          <w:rtl w:val="0"/>
        </w:rPr>
      </w:r>
    </w:p>
    <w:p w:rsidR="00000000" w:rsidDel="00000000" w:rsidP="00000000" w:rsidRDefault="00000000" w:rsidRPr="00000000" w14:paraId="0000021E">
      <w:pPr>
        <w:spacing w:line="331.2" w:lineRule="auto"/>
        <w:rPr>
          <w:b w:val="1"/>
        </w:rPr>
      </w:pPr>
      <w:r w:rsidDel="00000000" w:rsidR="00000000" w:rsidRPr="00000000">
        <w:rPr>
          <w:b w:val="1"/>
          <w:rtl w:val="0"/>
        </w:rPr>
        <w:t xml:space="preserve">“As time recedes, and life moves forward, the only thing that will really change is, who notices.” - Future Assassin - “In a world where murder is currency, the poor outlive the rich.” </w:t>
      </w:r>
    </w:p>
    <w:p w:rsidR="00000000" w:rsidDel="00000000" w:rsidP="00000000" w:rsidRDefault="00000000" w:rsidRPr="00000000" w14:paraId="0000021F">
      <w:pPr>
        <w:spacing w:line="331.2" w:lineRule="auto"/>
        <w:rPr>
          <w:b w:val="1"/>
        </w:rPr>
      </w:pPr>
      <w:r w:rsidDel="00000000" w:rsidR="00000000" w:rsidRPr="00000000">
        <w:rPr>
          <w:rtl w:val="0"/>
        </w:rPr>
      </w:r>
    </w:p>
    <w:p w:rsidR="00000000" w:rsidDel="00000000" w:rsidP="00000000" w:rsidRDefault="00000000" w:rsidRPr="00000000" w14:paraId="00000220">
      <w:pPr>
        <w:spacing w:line="331.2" w:lineRule="auto"/>
        <w:rPr>
          <w:b w:val="1"/>
        </w:rPr>
      </w:pPr>
      <w:r w:rsidDel="00000000" w:rsidR="00000000" w:rsidRPr="00000000">
        <w:rPr>
          <w:rtl w:val="0"/>
        </w:rPr>
      </w:r>
    </w:p>
    <w:p w:rsidR="00000000" w:rsidDel="00000000" w:rsidP="00000000" w:rsidRDefault="00000000" w:rsidRPr="00000000" w14:paraId="00000221">
      <w:pPr>
        <w:spacing w:line="331.2" w:lineRule="auto"/>
        <w:rPr>
          <w:b w:val="1"/>
        </w:rPr>
      </w:pPr>
      <w:r w:rsidDel="00000000" w:rsidR="00000000" w:rsidRPr="00000000">
        <w:rPr>
          <w:b w:val="1"/>
          <w:rtl w:val="0"/>
        </w:rPr>
        <w:t xml:space="preserve">“Someone has to carry the pain, of knowing the future will not be exactly what we want..”</w:t>
      </w:r>
    </w:p>
    <w:p w:rsidR="00000000" w:rsidDel="00000000" w:rsidP="00000000" w:rsidRDefault="00000000" w:rsidRPr="00000000" w14:paraId="00000222">
      <w:pPr>
        <w:spacing w:line="331.2" w:lineRule="auto"/>
        <w:rPr>
          <w:b w:val="1"/>
        </w:rPr>
      </w:pPr>
      <w:r w:rsidDel="00000000" w:rsidR="00000000" w:rsidRPr="00000000">
        <w:rPr>
          <w:rtl w:val="0"/>
        </w:rPr>
      </w:r>
    </w:p>
    <w:p w:rsidR="00000000" w:rsidDel="00000000" w:rsidP="00000000" w:rsidRDefault="00000000" w:rsidRPr="00000000" w14:paraId="00000223">
      <w:pPr>
        <w:spacing w:line="331.2" w:lineRule="auto"/>
        <w:rPr>
          <w:b w:val="1"/>
        </w:rPr>
      </w:pPr>
      <w:r w:rsidDel="00000000" w:rsidR="00000000" w:rsidRPr="00000000">
        <w:rPr>
          <w:b w:val="1"/>
          <w:rtl w:val="0"/>
        </w:rPr>
        <w:t xml:space="preserve">“I think that if I close my eyes for long enough, when I open them, you’ll be back again.”</w:t>
      </w:r>
    </w:p>
    <w:p w:rsidR="00000000" w:rsidDel="00000000" w:rsidP="00000000" w:rsidRDefault="00000000" w:rsidRPr="00000000" w14:paraId="00000224">
      <w:pPr>
        <w:spacing w:line="331.2" w:lineRule="auto"/>
        <w:rPr>
          <w:b w:val="1"/>
        </w:rPr>
      </w:pPr>
      <w:r w:rsidDel="00000000" w:rsidR="00000000" w:rsidRPr="00000000">
        <w:rPr>
          <w:rtl w:val="0"/>
        </w:rPr>
      </w:r>
    </w:p>
    <w:p w:rsidR="00000000" w:rsidDel="00000000" w:rsidP="00000000" w:rsidRDefault="00000000" w:rsidRPr="00000000" w14:paraId="00000225">
      <w:pPr>
        <w:spacing w:line="331.2" w:lineRule="auto"/>
        <w:rPr>
          <w:b w:val="1"/>
        </w:rPr>
      </w:pPr>
      <w:r w:rsidDel="00000000" w:rsidR="00000000" w:rsidRPr="00000000">
        <w:rPr>
          <w:b w:val="1"/>
          <w:rtl w:val="0"/>
        </w:rPr>
        <w:t xml:space="preserve">“Battle Of Eden” - What if the gods went to war? The universe hangs in the balance.</w:t>
      </w:r>
    </w:p>
    <w:p w:rsidR="00000000" w:rsidDel="00000000" w:rsidP="00000000" w:rsidRDefault="00000000" w:rsidRPr="00000000" w14:paraId="00000226">
      <w:pPr>
        <w:spacing w:line="331.2" w:lineRule="auto"/>
        <w:rPr>
          <w:b w:val="1"/>
        </w:rPr>
      </w:pPr>
      <w:r w:rsidDel="00000000" w:rsidR="00000000" w:rsidRPr="00000000">
        <w:rPr>
          <w:rtl w:val="0"/>
        </w:rPr>
      </w:r>
    </w:p>
    <w:p w:rsidR="00000000" w:rsidDel="00000000" w:rsidP="00000000" w:rsidRDefault="00000000" w:rsidRPr="00000000" w14:paraId="00000227">
      <w:pPr>
        <w:spacing w:line="331.2" w:lineRule="auto"/>
        <w:rPr>
          <w:b w:val="1"/>
        </w:rPr>
      </w:pPr>
      <w:r w:rsidDel="00000000" w:rsidR="00000000" w:rsidRPr="00000000">
        <w:rPr>
          <w:rtl w:val="0"/>
        </w:rPr>
      </w:r>
    </w:p>
    <w:p w:rsidR="00000000" w:rsidDel="00000000" w:rsidP="00000000" w:rsidRDefault="00000000" w:rsidRPr="00000000" w14:paraId="00000228">
      <w:pPr>
        <w:spacing w:line="331.2" w:lineRule="auto"/>
        <w:rPr>
          <w:b w:val="1"/>
        </w:rPr>
      </w:pPr>
      <w:r w:rsidDel="00000000" w:rsidR="00000000" w:rsidRPr="00000000">
        <w:rPr>
          <w:b w:val="1"/>
          <w:rtl w:val="0"/>
        </w:rPr>
        <w:t xml:space="preserve">“Simulation B”</w:t>
      </w:r>
    </w:p>
    <w:p w:rsidR="00000000" w:rsidDel="00000000" w:rsidP="00000000" w:rsidRDefault="00000000" w:rsidRPr="00000000" w14:paraId="00000229">
      <w:pPr>
        <w:spacing w:line="331.2" w:lineRule="auto"/>
        <w:rPr>
          <w:b w:val="1"/>
        </w:rPr>
      </w:pPr>
      <w:r w:rsidDel="00000000" w:rsidR="00000000" w:rsidRPr="00000000">
        <w:rPr>
          <w:rtl w:val="0"/>
        </w:rPr>
      </w:r>
    </w:p>
    <w:p w:rsidR="00000000" w:rsidDel="00000000" w:rsidP="00000000" w:rsidRDefault="00000000" w:rsidRPr="00000000" w14:paraId="0000022A">
      <w:pPr>
        <w:spacing w:line="331.2" w:lineRule="auto"/>
        <w:rPr>
          <w:b w:val="1"/>
        </w:rPr>
      </w:pPr>
      <w:r w:rsidDel="00000000" w:rsidR="00000000" w:rsidRPr="00000000">
        <w:rPr>
          <w:b w:val="1"/>
          <w:rtl w:val="0"/>
        </w:rPr>
        <w:t xml:space="preserve">“Innocence can never be stolen.”</w:t>
      </w:r>
    </w:p>
    <w:p w:rsidR="00000000" w:rsidDel="00000000" w:rsidP="00000000" w:rsidRDefault="00000000" w:rsidRPr="00000000" w14:paraId="0000022B">
      <w:pPr>
        <w:spacing w:line="331.2" w:lineRule="auto"/>
        <w:rPr>
          <w:b w:val="1"/>
        </w:rPr>
      </w:pPr>
      <w:r w:rsidDel="00000000" w:rsidR="00000000" w:rsidRPr="00000000">
        <w:rPr>
          <w:rtl w:val="0"/>
        </w:rPr>
      </w:r>
    </w:p>
    <w:p w:rsidR="00000000" w:rsidDel="00000000" w:rsidP="00000000" w:rsidRDefault="00000000" w:rsidRPr="00000000" w14:paraId="0000022C">
      <w:pPr>
        <w:spacing w:line="331.2" w:lineRule="auto"/>
        <w:rPr>
          <w:b w:val="1"/>
        </w:rPr>
      </w:pPr>
      <w:r w:rsidDel="00000000" w:rsidR="00000000" w:rsidRPr="00000000">
        <w:rPr>
          <w:rtl w:val="0"/>
        </w:rPr>
      </w:r>
    </w:p>
    <w:p w:rsidR="00000000" w:rsidDel="00000000" w:rsidP="00000000" w:rsidRDefault="00000000" w:rsidRPr="00000000" w14:paraId="0000022D">
      <w:pPr>
        <w:spacing w:line="331.2" w:lineRule="auto"/>
        <w:rPr>
          <w:b w:val="1"/>
        </w:rPr>
      </w:pPr>
      <w:r w:rsidDel="00000000" w:rsidR="00000000" w:rsidRPr="00000000">
        <w:rPr>
          <w:rtl w:val="0"/>
        </w:rPr>
      </w:r>
    </w:p>
    <w:p w:rsidR="00000000" w:rsidDel="00000000" w:rsidP="00000000" w:rsidRDefault="00000000" w:rsidRPr="00000000" w14:paraId="0000022E">
      <w:pPr>
        <w:spacing w:line="331.2" w:lineRule="auto"/>
        <w:rPr>
          <w:b w:val="1"/>
        </w:rPr>
      </w:pPr>
      <w:r w:rsidDel="00000000" w:rsidR="00000000" w:rsidRPr="00000000">
        <w:rPr>
          <w:rtl w:val="0"/>
        </w:rPr>
      </w:r>
    </w:p>
    <w:p w:rsidR="00000000" w:rsidDel="00000000" w:rsidP="00000000" w:rsidRDefault="00000000" w:rsidRPr="00000000" w14:paraId="0000022F">
      <w:pPr>
        <w:spacing w:line="331.2" w:lineRule="auto"/>
        <w:rPr>
          <w:b w:val="1"/>
        </w:rPr>
      </w:pPr>
      <w:r w:rsidDel="00000000" w:rsidR="00000000" w:rsidRPr="00000000">
        <w:rPr>
          <w:rtl w:val="0"/>
        </w:rPr>
      </w:r>
    </w:p>
    <w:p w:rsidR="00000000" w:rsidDel="00000000" w:rsidP="00000000" w:rsidRDefault="00000000" w:rsidRPr="00000000" w14:paraId="00000230">
      <w:pPr>
        <w:spacing w:line="331.2" w:lineRule="auto"/>
        <w:rPr>
          <w:b w:val="1"/>
        </w:rPr>
      </w:pPr>
      <w:r w:rsidDel="00000000" w:rsidR="00000000" w:rsidRPr="00000000">
        <w:rPr>
          <w:b w:val="1"/>
          <w:rtl w:val="0"/>
        </w:rPr>
        <w:t xml:space="preserve">“Rooms” - A tale told in rooms.</w:t>
      </w:r>
    </w:p>
    <w:p w:rsidR="00000000" w:rsidDel="00000000" w:rsidP="00000000" w:rsidRDefault="00000000" w:rsidRPr="00000000" w14:paraId="00000231">
      <w:pPr>
        <w:spacing w:line="331.2" w:lineRule="auto"/>
        <w:rPr>
          <w:b w:val="1"/>
        </w:rPr>
      </w:pPr>
      <w:r w:rsidDel="00000000" w:rsidR="00000000" w:rsidRPr="00000000">
        <w:rPr>
          <w:rtl w:val="0"/>
        </w:rPr>
      </w:r>
    </w:p>
    <w:p w:rsidR="00000000" w:rsidDel="00000000" w:rsidP="00000000" w:rsidRDefault="00000000" w:rsidRPr="00000000" w14:paraId="00000232">
      <w:pPr>
        <w:spacing w:line="331.2" w:lineRule="auto"/>
        <w:rPr>
          <w:b w:val="1"/>
        </w:rPr>
      </w:pPr>
      <w:r w:rsidDel="00000000" w:rsidR="00000000" w:rsidRPr="00000000">
        <w:rPr>
          <w:b w:val="1"/>
          <w:rtl w:val="0"/>
        </w:rPr>
        <w:t xml:space="preserve">“A War Of Fantasies”</w:t>
      </w:r>
    </w:p>
    <w:p w:rsidR="00000000" w:rsidDel="00000000" w:rsidP="00000000" w:rsidRDefault="00000000" w:rsidRPr="00000000" w14:paraId="00000233">
      <w:pPr>
        <w:spacing w:line="331.2" w:lineRule="auto"/>
        <w:rPr>
          <w:b w:val="1"/>
        </w:rPr>
      </w:pPr>
      <w:r w:rsidDel="00000000" w:rsidR="00000000" w:rsidRPr="00000000">
        <w:rPr>
          <w:rtl w:val="0"/>
        </w:rPr>
      </w:r>
    </w:p>
    <w:p w:rsidR="00000000" w:rsidDel="00000000" w:rsidP="00000000" w:rsidRDefault="00000000" w:rsidRPr="00000000" w14:paraId="00000234">
      <w:pPr>
        <w:spacing w:line="331.2" w:lineRule="auto"/>
        <w:rPr>
          <w:b w:val="1"/>
        </w:rPr>
      </w:pPr>
      <w:r w:rsidDel="00000000" w:rsidR="00000000" w:rsidRPr="00000000">
        <w:rPr>
          <w:b w:val="1"/>
          <w:rtl w:val="0"/>
        </w:rPr>
        <w:t xml:space="preserve">Rain update`</w:t>
      </w:r>
    </w:p>
    <w:p w:rsidR="00000000" w:rsidDel="00000000" w:rsidP="00000000" w:rsidRDefault="00000000" w:rsidRPr="00000000" w14:paraId="00000235">
      <w:pPr>
        <w:spacing w:line="331.2" w:lineRule="auto"/>
        <w:rPr>
          <w:b w:val="1"/>
        </w:rPr>
      </w:pPr>
      <w:r w:rsidDel="00000000" w:rsidR="00000000" w:rsidRPr="00000000">
        <w:rPr>
          <w:rFonts w:ascii="Roboto" w:cs="Roboto" w:eastAsia="Roboto" w:hAnsi="Roboto"/>
          <w:b w:val="1"/>
          <w:color w:val="0f1419"/>
          <w:sz w:val="23"/>
          <w:szCs w:val="23"/>
          <w:rtl w:val="0"/>
        </w:rPr>
        <w:t xml:space="preserve">"To understand the game, is to be free of the game.." "Here's to the future everyone!"</w:t>
      </w:r>
      <w:r w:rsidDel="00000000" w:rsidR="00000000" w:rsidRPr="00000000">
        <w:rPr>
          <w:rtl w:val="0"/>
        </w:rPr>
      </w:r>
    </w:p>
    <w:p w:rsidR="00000000" w:rsidDel="00000000" w:rsidP="00000000" w:rsidRDefault="00000000" w:rsidRPr="00000000" w14:paraId="00000236">
      <w:pPr>
        <w:shd w:fill="ffffff" w:val="clear"/>
        <w:spacing w:after="40" w:line="331.2" w:lineRule="auto"/>
        <w:rPr>
          <w:rFonts w:ascii="Roboto" w:cs="Roboto" w:eastAsia="Roboto" w:hAnsi="Roboto"/>
          <w:b w:val="1"/>
          <w:color w:val="0f1419"/>
          <w:sz w:val="23"/>
          <w:szCs w:val="23"/>
        </w:rPr>
      </w:pPr>
      <w:r w:rsidDel="00000000" w:rsidR="00000000" w:rsidRPr="00000000">
        <w:fldChar w:fldCharType="begin"/>
        <w:instrText xml:space="preserve"> HYPERLINK "https://twitter.com/VividEngineDev" </w:instrText>
        <w:fldChar w:fldCharType="separate"/>
      </w:r>
      <w:r w:rsidDel="00000000" w:rsidR="00000000" w:rsidRPr="00000000">
        <w:rPr>
          <w:rFonts w:ascii="Roboto" w:cs="Roboto" w:eastAsia="Roboto" w:hAnsi="Roboto"/>
          <w:b w:val="1"/>
          <w:color w:val="0f1419"/>
          <w:sz w:val="23"/>
          <w:szCs w:val="23"/>
          <w:rtl w:val="0"/>
        </w:rPr>
        <w:t xml:space="preserve">Antony Wells</w:t>
      </w:r>
    </w:p>
    <w:p w:rsidR="00000000" w:rsidDel="00000000" w:rsidP="00000000" w:rsidRDefault="00000000" w:rsidRPr="00000000" w14:paraId="00000237">
      <w:pPr>
        <w:shd w:fill="ffffff" w:val="clear"/>
        <w:spacing w:after="40" w:line="331.2" w:lineRule="auto"/>
        <w:ind w:left="60" w:firstLine="0"/>
        <w:rPr>
          <w:rFonts w:ascii="Roboto" w:cs="Roboto" w:eastAsia="Roboto" w:hAnsi="Roboto"/>
          <w:b w:val="1"/>
          <w:color w:val="5b7083"/>
          <w:sz w:val="23"/>
          <w:szCs w:val="23"/>
        </w:rPr>
      </w:pPr>
      <w:r w:rsidDel="00000000" w:rsidR="00000000" w:rsidRPr="00000000">
        <w:fldChar w:fldCharType="end"/>
      </w:r>
      <w:r w:rsidDel="00000000" w:rsidR="00000000" w:rsidRPr="00000000">
        <w:fldChar w:fldCharType="begin"/>
        <w:instrText xml:space="preserve"> HYPERLINK "https://twitter.com/VividEngineDev" </w:instrText>
        <w:fldChar w:fldCharType="separate"/>
      </w:r>
      <w:r w:rsidDel="00000000" w:rsidR="00000000" w:rsidRPr="00000000">
        <w:rPr>
          <w:rtl w:val="0"/>
        </w:rPr>
      </w:r>
    </w:p>
    <w:p w:rsidR="00000000" w:rsidDel="00000000" w:rsidP="00000000" w:rsidRDefault="00000000" w:rsidRPr="00000000" w14:paraId="00000238">
      <w:pPr>
        <w:shd w:fill="ffffff" w:val="clear"/>
        <w:spacing w:after="40" w:line="313.04347826086956" w:lineRule="auto"/>
        <w:rPr>
          <w:rFonts w:ascii="Roboto" w:cs="Roboto" w:eastAsia="Roboto" w:hAnsi="Roboto"/>
          <w:b w:val="1"/>
          <w:color w:val="5b7083"/>
          <w:sz w:val="23"/>
          <w:szCs w:val="23"/>
        </w:rPr>
      </w:pPr>
      <w:r w:rsidDel="00000000" w:rsidR="00000000" w:rsidRPr="00000000">
        <w:fldChar w:fldCharType="end"/>
      </w:r>
      <w:r w:rsidDel="00000000" w:rsidR="00000000" w:rsidRPr="00000000">
        <w:rPr>
          <w:rFonts w:ascii="Roboto" w:cs="Roboto" w:eastAsia="Roboto" w:hAnsi="Roboto"/>
          <w:b w:val="1"/>
          <w:color w:val="5b7083"/>
          <w:sz w:val="23"/>
          <w:szCs w:val="23"/>
          <w:rtl w:val="0"/>
        </w:rPr>
        <w:t xml:space="preserve">·</w:t>
      </w:r>
      <w:hyperlink r:id="rId7">
        <w:r w:rsidDel="00000000" w:rsidR="00000000" w:rsidRPr="00000000">
          <w:rPr>
            <w:rFonts w:ascii="Roboto" w:cs="Roboto" w:eastAsia="Roboto" w:hAnsi="Roboto"/>
            <w:b w:val="1"/>
            <w:color w:val="5b7083"/>
            <w:sz w:val="23"/>
            <w:szCs w:val="23"/>
            <w:rtl w:val="0"/>
          </w:rPr>
          <w:t xml:space="preserve">54m</w:t>
        </w:r>
      </w:hyperlink>
      <w:r w:rsidDel="00000000" w:rsidR="00000000" w:rsidRPr="00000000">
        <w:rPr>
          <w:rtl w:val="0"/>
        </w:rPr>
      </w:r>
    </w:p>
    <w:p w:rsidR="00000000" w:rsidDel="00000000" w:rsidP="00000000" w:rsidRDefault="00000000" w:rsidRPr="00000000" w14:paraId="00000239">
      <w:pPr>
        <w:shd w:fill="ffffff" w:val="clea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"Fire can't burn you, sadness can't touch you.."</w:t>
      </w:r>
    </w:p>
    <w:p w:rsidR="00000000" w:rsidDel="00000000" w:rsidP="00000000" w:rsidRDefault="00000000" w:rsidRPr="00000000" w14:paraId="0000023A">
      <w:pPr>
        <w:shd w:fill="ffffff" w:val="clear"/>
        <w:spacing w:before="180" w:line="313.04347826086956" w:lineRule="auto"/>
        <w:rPr>
          <w:rFonts w:ascii="Roboto" w:cs="Roboto" w:eastAsia="Roboto" w:hAnsi="Roboto"/>
          <w:b w:val="1"/>
          <w:color w:val="5b7083"/>
          <w:sz w:val="20"/>
          <w:szCs w:val="20"/>
        </w:rPr>
      </w:pPr>
      <w:r w:rsidDel="00000000" w:rsidR="00000000" w:rsidRPr="00000000">
        <w:rPr>
          <w:rFonts w:ascii="Roboto" w:cs="Roboto" w:eastAsia="Roboto" w:hAnsi="Roboto"/>
          <w:b w:val="1"/>
          <w:color w:val="5b7083"/>
          <w:sz w:val="20"/>
          <w:szCs w:val="20"/>
          <w:rtl w:val="0"/>
        </w:rPr>
        <w:t xml:space="preserve">1</w:t>
      </w:r>
    </w:p>
    <w:p w:rsidR="00000000" w:rsidDel="00000000" w:rsidP="00000000" w:rsidRDefault="00000000" w:rsidRPr="00000000" w14:paraId="0000023B">
      <w:pPr>
        <w:shd w:fill="ffffff" w:val="clear"/>
        <w:spacing w:line="331.2" w:lineRule="auto"/>
        <w:ind w:right="180"/>
        <w:rPr>
          <w:rFonts w:ascii="Roboto" w:cs="Roboto" w:eastAsia="Roboto" w:hAnsi="Roboto"/>
          <w:b w:val="1"/>
          <w:color w:val="5b7083"/>
          <w:sz w:val="20"/>
          <w:szCs w:val="20"/>
        </w:rPr>
      </w:pPr>
      <w:r w:rsidDel="00000000" w:rsidR="00000000" w:rsidRPr="00000000">
        <w:rPr>
          <w:rFonts w:ascii="Roboto" w:cs="Roboto" w:eastAsia="Roboto" w:hAnsi="Roboto"/>
          <w:b w:val="1"/>
          <w:color w:val="5b7083"/>
          <w:sz w:val="20"/>
          <w:szCs w:val="20"/>
        </w:rPr>
        <w:drawing>
          <wp:inline distB="114300" distT="114300" distL="114300" distR="114300">
            <wp:extent cx="457200" cy="4572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57200" cy="457200"/>
                    </a:xfrm>
                    <a:prstGeom prst="rect"/>
                    <a:ln/>
                  </pic:spPr>
                </pic:pic>
              </a:graphicData>
            </a:graphic>
          </wp:inline>
        </w:drawing>
      </w:r>
      <w:r w:rsidDel="00000000" w:rsidR="00000000" w:rsidRPr="00000000">
        <w:fldChar w:fldCharType="begin"/>
        <w:instrText xml:space="preserve"> HYPERLINK "https://twitter.com/VividEngineDev" </w:instrText>
        <w:fldChar w:fldCharType="separate"/>
      </w:r>
      <w:r w:rsidDel="00000000" w:rsidR="00000000" w:rsidRPr="00000000">
        <w:rPr>
          <w:rtl w:val="0"/>
        </w:rPr>
      </w:r>
    </w:p>
    <w:p w:rsidR="00000000" w:rsidDel="00000000" w:rsidP="00000000" w:rsidRDefault="00000000" w:rsidRPr="00000000" w14:paraId="0000023C">
      <w:pPr>
        <w:shd w:fill="ffffff" w:val="clear"/>
        <w:spacing w:after="40" w:line="331.2" w:lineRule="auto"/>
        <w:rPr>
          <w:rFonts w:ascii="Roboto" w:cs="Roboto" w:eastAsia="Roboto" w:hAnsi="Roboto"/>
          <w:b w:val="1"/>
          <w:color w:val="0f1419"/>
          <w:sz w:val="23"/>
          <w:szCs w:val="23"/>
        </w:rPr>
      </w:pPr>
      <w:r w:rsidDel="00000000" w:rsidR="00000000" w:rsidRPr="00000000">
        <w:fldChar w:fldCharType="end"/>
      </w:r>
      <w:r w:rsidDel="00000000" w:rsidR="00000000" w:rsidRPr="00000000">
        <w:fldChar w:fldCharType="begin"/>
        <w:instrText xml:space="preserve"> HYPERLINK "https://twitter.com/VividEngineDev" </w:instrText>
        <w:fldChar w:fldCharType="separate"/>
      </w:r>
      <w:r w:rsidDel="00000000" w:rsidR="00000000" w:rsidRPr="00000000">
        <w:rPr>
          <w:rFonts w:ascii="Roboto" w:cs="Roboto" w:eastAsia="Roboto" w:hAnsi="Roboto"/>
          <w:b w:val="1"/>
          <w:color w:val="0f1419"/>
          <w:sz w:val="23"/>
          <w:szCs w:val="23"/>
          <w:rtl w:val="0"/>
        </w:rPr>
        <w:t xml:space="preserve">Antony Wells</w:t>
      </w:r>
    </w:p>
    <w:p w:rsidR="00000000" w:rsidDel="00000000" w:rsidP="00000000" w:rsidRDefault="00000000" w:rsidRPr="00000000" w14:paraId="0000023D">
      <w:pPr>
        <w:shd w:fill="ffffff" w:val="clear"/>
        <w:spacing w:after="40" w:line="331.2" w:lineRule="auto"/>
        <w:ind w:left="60" w:firstLine="0"/>
        <w:rPr>
          <w:rFonts w:ascii="Roboto" w:cs="Roboto" w:eastAsia="Roboto" w:hAnsi="Roboto"/>
          <w:b w:val="1"/>
          <w:color w:val="5b7083"/>
          <w:sz w:val="23"/>
          <w:szCs w:val="23"/>
        </w:rPr>
      </w:pPr>
      <w:r w:rsidDel="00000000" w:rsidR="00000000" w:rsidRPr="00000000">
        <w:fldChar w:fldCharType="end"/>
      </w:r>
      <w:r w:rsidDel="00000000" w:rsidR="00000000" w:rsidRPr="00000000">
        <w:fldChar w:fldCharType="begin"/>
        <w:instrText xml:space="preserve"> HYPERLINK "https://twitter.com/VividEngineDev" </w:instrText>
        <w:fldChar w:fldCharType="separate"/>
      </w:r>
      <w:r w:rsidDel="00000000" w:rsidR="00000000" w:rsidRPr="00000000">
        <w:rPr>
          <w:rFonts w:ascii="Roboto" w:cs="Roboto" w:eastAsia="Roboto" w:hAnsi="Roboto"/>
          <w:b w:val="1"/>
          <w:color w:val="5b7083"/>
          <w:sz w:val="23"/>
          <w:szCs w:val="23"/>
          <w:rtl w:val="0"/>
        </w:rPr>
        <w:t xml:space="preserve">@VividEngineDev</w:t>
      </w:r>
    </w:p>
    <w:p w:rsidR="00000000" w:rsidDel="00000000" w:rsidP="00000000" w:rsidRDefault="00000000" w:rsidRPr="00000000" w14:paraId="0000023E">
      <w:pPr>
        <w:shd w:fill="ffffff" w:val="clear"/>
        <w:spacing w:after="40" w:line="313.04347826086956" w:lineRule="auto"/>
        <w:rPr>
          <w:rFonts w:ascii="Roboto" w:cs="Roboto" w:eastAsia="Roboto" w:hAnsi="Roboto"/>
          <w:b w:val="1"/>
          <w:color w:val="5b7083"/>
          <w:sz w:val="23"/>
          <w:szCs w:val="23"/>
        </w:rPr>
      </w:pPr>
      <w:r w:rsidDel="00000000" w:rsidR="00000000" w:rsidRPr="00000000">
        <w:fldChar w:fldCharType="end"/>
      </w:r>
      <w:r w:rsidDel="00000000" w:rsidR="00000000" w:rsidRPr="00000000">
        <w:rPr>
          <w:rFonts w:ascii="Roboto" w:cs="Roboto" w:eastAsia="Roboto" w:hAnsi="Roboto"/>
          <w:b w:val="1"/>
          <w:color w:val="5b7083"/>
          <w:sz w:val="23"/>
          <w:szCs w:val="23"/>
          <w:rtl w:val="0"/>
        </w:rPr>
        <w:t xml:space="preserve">·</w:t>
      </w:r>
      <w:hyperlink r:id="rId9">
        <w:r w:rsidDel="00000000" w:rsidR="00000000" w:rsidRPr="00000000">
          <w:rPr>
            <w:rFonts w:ascii="Roboto" w:cs="Roboto" w:eastAsia="Roboto" w:hAnsi="Roboto"/>
            <w:b w:val="1"/>
            <w:color w:val="5b7083"/>
            <w:sz w:val="23"/>
            <w:szCs w:val="23"/>
            <w:rtl w:val="0"/>
          </w:rPr>
          <w:t xml:space="preserve">46m</w:t>
        </w:r>
      </w:hyperlink>
      <w:r w:rsidDel="00000000" w:rsidR="00000000" w:rsidRPr="00000000">
        <w:rPr>
          <w:rtl w:val="0"/>
        </w:rPr>
      </w:r>
    </w:p>
    <w:p w:rsidR="00000000" w:rsidDel="00000000" w:rsidP="00000000" w:rsidRDefault="00000000" w:rsidRPr="00000000" w14:paraId="0000023F">
      <w:pPr>
        <w:shd w:fill="ffffff" w:val="clea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"Forever won't let you go.."</w:t>
      </w:r>
    </w:p>
    <w:p w:rsidR="00000000" w:rsidDel="00000000" w:rsidP="00000000" w:rsidRDefault="00000000" w:rsidRPr="00000000" w14:paraId="00000240">
      <w:pPr>
        <w:spacing w:line="331.2" w:lineRule="auto"/>
        <w:rPr>
          <w:b w:val="1"/>
        </w:rPr>
      </w:pPr>
      <w:r w:rsidDel="00000000" w:rsidR="00000000" w:rsidRPr="00000000">
        <w:rPr>
          <w:rtl w:val="0"/>
        </w:rPr>
      </w:r>
    </w:p>
    <w:p w:rsidR="00000000" w:rsidDel="00000000" w:rsidP="00000000" w:rsidRDefault="00000000" w:rsidRPr="00000000" w14:paraId="00000241">
      <w:pPr>
        <w:spacing w:line="331.2" w:lineRule="auto"/>
        <w:rPr>
          <w:b w:val="1"/>
        </w:rPr>
      </w:pPr>
      <w:r w:rsidDel="00000000" w:rsidR="00000000" w:rsidRPr="00000000">
        <w:rPr>
          <w:b w:val="1"/>
          <w:rtl w:val="0"/>
        </w:rPr>
        <w:t xml:space="preserve">“All time is fleeting…”</w:t>
      </w:r>
    </w:p>
    <w:p w:rsidR="00000000" w:rsidDel="00000000" w:rsidP="00000000" w:rsidRDefault="00000000" w:rsidRPr="00000000" w14:paraId="00000242">
      <w:pPr>
        <w:spacing w:line="331.2" w:lineRule="auto"/>
        <w:rPr>
          <w:b w:val="1"/>
        </w:rPr>
      </w:pPr>
      <w:r w:rsidDel="00000000" w:rsidR="00000000" w:rsidRPr="00000000">
        <w:rPr>
          <w:rtl w:val="0"/>
        </w:rPr>
      </w:r>
    </w:p>
    <w:p w:rsidR="00000000" w:rsidDel="00000000" w:rsidP="00000000" w:rsidRDefault="00000000" w:rsidRPr="00000000" w14:paraId="00000243">
      <w:pPr>
        <w:spacing w:line="331.2" w:lineRule="auto"/>
        <w:rPr>
          <w:b w:val="1"/>
        </w:rPr>
      </w:pPr>
      <w:r w:rsidDel="00000000" w:rsidR="00000000" w:rsidRPr="00000000">
        <w:rPr>
          <w:b w:val="1"/>
          <w:rtl w:val="0"/>
        </w:rPr>
        <w:t xml:space="preserve">“Love will set you free..”</w:t>
      </w:r>
    </w:p>
    <w:p w:rsidR="00000000" w:rsidDel="00000000" w:rsidP="00000000" w:rsidRDefault="00000000" w:rsidRPr="00000000" w14:paraId="00000244">
      <w:pPr>
        <w:spacing w:line="331.2" w:lineRule="auto"/>
        <w:rPr>
          <w:b w:val="1"/>
        </w:rPr>
      </w:pPr>
      <w:r w:rsidDel="00000000" w:rsidR="00000000" w:rsidRPr="00000000">
        <w:rPr>
          <w:rtl w:val="0"/>
        </w:rPr>
      </w:r>
    </w:p>
    <w:p w:rsidR="00000000" w:rsidDel="00000000" w:rsidP="00000000" w:rsidRDefault="00000000" w:rsidRPr="00000000" w14:paraId="00000245">
      <w:pPr>
        <w:spacing w:line="331.2" w:lineRule="auto"/>
        <w:rPr>
          <w:b w:val="1"/>
        </w:rPr>
      </w:pPr>
      <w:r w:rsidDel="00000000" w:rsidR="00000000" w:rsidRPr="00000000">
        <w:rPr>
          <w:b w:val="1"/>
          <w:rtl w:val="0"/>
        </w:rPr>
        <w:t xml:space="preserve">“MetaMorph”</w:t>
      </w:r>
    </w:p>
    <w:p w:rsidR="00000000" w:rsidDel="00000000" w:rsidP="00000000" w:rsidRDefault="00000000" w:rsidRPr="00000000" w14:paraId="00000246">
      <w:pPr>
        <w:spacing w:line="331.2" w:lineRule="auto"/>
        <w:rPr>
          <w:b w:val="1"/>
        </w:rPr>
      </w:pPr>
      <w:r w:rsidDel="00000000" w:rsidR="00000000" w:rsidRPr="00000000">
        <w:rPr>
          <w:rtl w:val="0"/>
        </w:rPr>
      </w:r>
    </w:p>
    <w:p w:rsidR="00000000" w:rsidDel="00000000" w:rsidP="00000000" w:rsidRDefault="00000000" w:rsidRPr="00000000" w14:paraId="00000247">
      <w:pPr>
        <w:spacing w:line="331.2" w:lineRule="auto"/>
        <w:rPr>
          <w:b w:val="1"/>
        </w:rPr>
      </w:pPr>
      <w:r w:rsidDel="00000000" w:rsidR="00000000" w:rsidRPr="00000000">
        <w:rPr>
          <w:b w:val="1"/>
          <w:rtl w:val="0"/>
        </w:rPr>
        <w:t xml:space="preserve">“Once Roman, Twice human.”</w:t>
      </w:r>
    </w:p>
    <w:p w:rsidR="00000000" w:rsidDel="00000000" w:rsidP="00000000" w:rsidRDefault="00000000" w:rsidRPr="00000000" w14:paraId="00000248">
      <w:pPr>
        <w:spacing w:line="331.2" w:lineRule="auto"/>
        <w:rPr>
          <w:b w:val="1"/>
        </w:rPr>
      </w:pPr>
      <w:r w:rsidDel="00000000" w:rsidR="00000000" w:rsidRPr="00000000">
        <w:rPr>
          <w:rtl w:val="0"/>
        </w:rPr>
      </w:r>
    </w:p>
    <w:p w:rsidR="00000000" w:rsidDel="00000000" w:rsidP="00000000" w:rsidRDefault="00000000" w:rsidRPr="00000000" w14:paraId="00000249">
      <w:pPr>
        <w:spacing w:line="331.2" w:lineRule="auto"/>
        <w:rPr>
          <w:b w:val="1"/>
        </w:rPr>
      </w:pPr>
      <w:r w:rsidDel="00000000" w:rsidR="00000000" w:rsidRPr="00000000">
        <w:rPr>
          <w:b w:val="1"/>
          <w:rtl w:val="0"/>
        </w:rPr>
        <w:t xml:space="preserve">“A.I Virus” - The governments of earth invent a psychological Artificial intelligence virus, that connects to people’s minds and drowns them in verbal fabricated abuse.</w:t>
      </w:r>
    </w:p>
    <w:p w:rsidR="00000000" w:rsidDel="00000000" w:rsidP="00000000" w:rsidRDefault="00000000" w:rsidRPr="00000000" w14:paraId="0000024A">
      <w:pPr>
        <w:spacing w:line="331.2" w:lineRule="auto"/>
        <w:rPr>
          <w:b w:val="1"/>
        </w:rPr>
      </w:pPr>
      <w:r w:rsidDel="00000000" w:rsidR="00000000" w:rsidRPr="00000000">
        <w:rPr>
          <w:rtl w:val="0"/>
        </w:rPr>
      </w:r>
    </w:p>
    <w:p w:rsidR="00000000" w:rsidDel="00000000" w:rsidP="00000000" w:rsidRDefault="00000000" w:rsidRPr="00000000" w14:paraId="0000024B">
      <w:pPr>
        <w:spacing w:line="331.2" w:lineRule="auto"/>
        <w:rPr>
          <w:b w:val="1"/>
        </w:rPr>
      </w:pPr>
      <w:r w:rsidDel="00000000" w:rsidR="00000000" w:rsidRPr="00000000">
        <w:rPr>
          <w:rtl w:val="0"/>
        </w:rPr>
      </w:r>
    </w:p>
    <w:p w:rsidR="00000000" w:rsidDel="00000000" w:rsidP="00000000" w:rsidRDefault="00000000" w:rsidRPr="00000000" w14:paraId="0000024C">
      <w:pPr>
        <w:spacing w:line="331.2" w:lineRule="auto"/>
        <w:rPr>
          <w:b w:val="1"/>
        </w:rPr>
      </w:pPr>
      <w:r w:rsidDel="00000000" w:rsidR="00000000" w:rsidRPr="00000000">
        <w:rPr>
          <w:rtl w:val="0"/>
        </w:rPr>
      </w:r>
    </w:p>
    <w:p w:rsidR="00000000" w:rsidDel="00000000" w:rsidP="00000000" w:rsidRDefault="00000000" w:rsidRPr="00000000" w14:paraId="0000024D">
      <w:pPr>
        <w:spacing w:line="331.2" w:lineRule="auto"/>
        <w:rPr>
          <w:b w:val="1"/>
        </w:rPr>
      </w:pPr>
      <w:r w:rsidDel="00000000" w:rsidR="00000000" w:rsidRPr="00000000">
        <w:rPr>
          <w:b w:val="1"/>
          <w:rtl w:val="0"/>
        </w:rPr>
        <w:t xml:space="preserve">“Delta”</w:t>
      </w:r>
    </w:p>
    <w:p w:rsidR="00000000" w:rsidDel="00000000" w:rsidP="00000000" w:rsidRDefault="00000000" w:rsidRPr="00000000" w14:paraId="0000024E">
      <w:pPr>
        <w:spacing w:line="331.2" w:lineRule="auto"/>
        <w:rPr>
          <w:b w:val="1"/>
        </w:rPr>
      </w:pPr>
      <w:r w:rsidDel="00000000" w:rsidR="00000000" w:rsidRPr="00000000">
        <w:rPr>
          <w:rtl w:val="0"/>
        </w:rPr>
      </w:r>
    </w:p>
    <w:p w:rsidR="00000000" w:rsidDel="00000000" w:rsidP="00000000" w:rsidRDefault="00000000" w:rsidRPr="00000000" w14:paraId="0000024F">
      <w:pPr>
        <w:spacing w:line="331.2" w:lineRule="auto"/>
        <w:rPr>
          <w:b w:val="1"/>
        </w:rPr>
      </w:pPr>
      <w:r w:rsidDel="00000000" w:rsidR="00000000" w:rsidRPr="00000000">
        <w:rPr>
          <w:b w:val="1"/>
          <w:rtl w:val="0"/>
        </w:rPr>
        <w:t xml:space="preserve">“Heaven nor Hell.” - a story about a really horrible human. </w:t>
      </w:r>
    </w:p>
    <w:p w:rsidR="00000000" w:rsidDel="00000000" w:rsidP="00000000" w:rsidRDefault="00000000" w:rsidRPr="00000000" w14:paraId="00000250">
      <w:pPr>
        <w:spacing w:line="331.2" w:lineRule="auto"/>
        <w:rPr>
          <w:b w:val="1"/>
        </w:rPr>
      </w:pPr>
      <w:r w:rsidDel="00000000" w:rsidR="00000000" w:rsidRPr="00000000">
        <w:rPr>
          <w:rtl w:val="0"/>
        </w:rPr>
      </w:r>
    </w:p>
    <w:p w:rsidR="00000000" w:rsidDel="00000000" w:rsidP="00000000" w:rsidRDefault="00000000" w:rsidRPr="00000000" w14:paraId="00000251">
      <w:pPr>
        <w:spacing w:line="331.2" w:lineRule="auto"/>
        <w:rPr>
          <w:b w:val="1"/>
        </w:rPr>
      </w:pPr>
      <w:r w:rsidDel="00000000" w:rsidR="00000000" w:rsidRPr="00000000">
        <w:rPr>
          <w:b w:val="1"/>
          <w:rtl w:val="0"/>
        </w:rPr>
        <w:t xml:space="preserve">“Tomorrow’s Eve.”</w:t>
      </w:r>
    </w:p>
    <w:p w:rsidR="00000000" w:rsidDel="00000000" w:rsidP="00000000" w:rsidRDefault="00000000" w:rsidRPr="00000000" w14:paraId="00000252">
      <w:pPr>
        <w:spacing w:line="331.2" w:lineRule="auto"/>
        <w:rPr>
          <w:b w:val="1"/>
        </w:rPr>
      </w:pPr>
      <w:r w:rsidDel="00000000" w:rsidR="00000000" w:rsidRPr="00000000">
        <w:rPr>
          <w:rtl w:val="0"/>
        </w:rPr>
      </w:r>
    </w:p>
    <w:p w:rsidR="00000000" w:rsidDel="00000000" w:rsidP="00000000" w:rsidRDefault="00000000" w:rsidRPr="00000000" w14:paraId="00000253">
      <w:pPr>
        <w:spacing w:line="331.2" w:lineRule="auto"/>
        <w:rPr>
          <w:b w:val="1"/>
        </w:rPr>
      </w:pPr>
      <w:r w:rsidDel="00000000" w:rsidR="00000000" w:rsidRPr="00000000">
        <w:rPr>
          <w:b w:val="1"/>
          <w:rtl w:val="0"/>
        </w:rPr>
        <w:t xml:space="preserve">“The Authority” - A tale of society versus the dark authority. Always out mind controlled, never out gunned.</w:t>
      </w:r>
    </w:p>
    <w:p w:rsidR="00000000" w:rsidDel="00000000" w:rsidP="00000000" w:rsidRDefault="00000000" w:rsidRPr="00000000" w14:paraId="00000254">
      <w:pPr>
        <w:spacing w:line="331.2" w:lineRule="auto"/>
        <w:rPr>
          <w:b w:val="1"/>
        </w:rPr>
      </w:pPr>
      <w:r w:rsidDel="00000000" w:rsidR="00000000" w:rsidRPr="00000000">
        <w:rPr>
          <w:rtl w:val="0"/>
        </w:rPr>
      </w:r>
    </w:p>
    <w:p w:rsidR="00000000" w:rsidDel="00000000" w:rsidP="00000000" w:rsidRDefault="00000000" w:rsidRPr="00000000" w14:paraId="00000255">
      <w:pPr>
        <w:spacing w:line="331.2" w:lineRule="auto"/>
        <w:rPr>
          <w:b w:val="1"/>
        </w:rPr>
      </w:pPr>
      <w:r w:rsidDel="00000000" w:rsidR="00000000" w:rsidRPr="00000000">
        <w:rPr>
          <w:rtl w:val="0"/>
        </w:rPr>
      </w:r>
    </w:p>
    <w:p w:rsidR="00000000" w:rsidDel="00000000" w:rsidP="00000000" w:rsidRDefault="00000000" w:rsidRPr="00000000" w14:paraId="00000256">
      <w:pPr>
        <w:spacing w:line="331.2" w:lineRule="auto"/>
        <w:rPr>
          <w:b w:val="1"/>
        </w:rPr>
      </w:pPr>
      <w:r w:rsidDel="00000000" w:rsidR="00000000" w:rsidRPr="00000000">
        <w:rPr>
          <w:b w:val="1"/>
          <w:rtl w:val="0"/>
        </w:rPr>
        <w:t xml:space="preserve">“Twinkle, Twinkle” - A young kid becomes a big star.</w:t>
      </w:r>
    </w:p>
    <w:p w:rsidR="00000000" w:rsidDel="00000000" w:rsidP="00000000" w:rsidRDefault="00000000" w:rsidRPr="00000000" w14:paraId="00000257">
      <w:pPr>
        <w:spacing w:line="331.2" w:lineRule="auto"/>
        <w:rPr>
          <w:b w:val="1"/>
        </w:rPr>
      </w:pPr>
      <w:r w:rsidDel="00000000" w:rsidR="00000000" w:rsidRPr="00000000">
        <w:rPr>
          <w:rtl w:val="0"/>
        </w:rPr>
      </w:r>
    </w:p>
    <w:p w:rsidR="00000000" w:rsidDel="00000000" w:rsidP="00000000" w:rsidRDefault="00000000" w:rsidRPr="00000000" w14:paraId="00000258">
      <w:pPr>
        <w:spacing w:line="331.2" w:lineRule="auto"/>
        <w:rPr>
          <w:b w:val="1"/>
        </w:rPr>
      </w:pPr>
      <w:r w:rsidDel="00000000" w:rsidR="00000000" w:rsidRPr="00000000">
        <w:rPr>
          <w:b w:val="1"/>
          <w:rtl w:val="0"/>
        </w:rPr>
        <w:t xml:space="preserve">“The Red Zone” - An advanced A.I governs life on earth, issuing green and red zone. Green = can be. Red = can’t be. And this filters through to things such as law enforcement and when and where they can use their firearms.</w:t>
      </w:r>
    </w:p>
    <w:p w:rsidR="00000000" w:rsidDel="00000000" w:rsidP="00000000" w:rsidRDefault="00000000" w:rsidRPr="00000000" w14:paraId="00000259">
      <w:pPr>
        <w:spacing w:line="331.2" w:lineRule="auto"/>
        <w:rPr>
          <w:b w:val="1"/>
        </w:rPr>
      </w:pPr>
      <w:r w:rsidDel="00000000" w:rsidR="00000000" w:rsidRPr="00000000">
        <w:rPr>
          <w:rtl w:val="0"/>
        </w:rPr>
      </w:r>
    </w:p>
    <w:p w:rsidR="00000000" w:rsidDel="00000000" w:rsidP="00000000" w:rsidRDefault="00000000" w:rsidRPr="00000000" w14:paraId="0000025A">
      <w:pPr>
        <w:spacing w:line="331.2" w:lineRule="auto"/>
        <w:rPr>
          <w:b w:val="1"/>
        </w:rPr>
      </w:pPr>
      <w:r w:rsidDel="00000000" w:rsidR="00000000" w:rsidRPr="00000000">
        <w:rPr>
          <w:rtl w:val="0"/>
        </w:rPr>
      </w:r>
    </w:p>
    <w:p w:rsidR="00000000" w:rsidDel="00000000" w:rsidP="00000000" w:rsidRDefault="00000000" w:rsidRPr="00000000" w14:paraId="0000025B">
      <w:pPr>
        <w:spacing w:line="331.2" w:lineRule="auto"/>
        <w:rPr>
          <w:b w:val="1"/>
        </w:rPr>
      </w:pPr>
      <w:r w:rsidDel="00000000" w:rsidR="00000000" w:rsidRPr="00000000">
        <w:rPr>
          <w:b w:val="1"/>
          <w:rtl w:val="0"/>
        </w:rPr>
        <w:t xml:space="preserve">“A Nation Of One.”</w:t>
      </w:r>
    </w:p>
    <w:p w:rsidR="00000000" w:rsidDel="00000000" w:rsidP="00000000" w:rsidRDefault="00000000" w:rsidRPr="00000000" w14:paraId="0000025C">
      <w:pPr>
        <w:spacing w:line="331.2" w:lineRule="auto"/>
        <w:rPr>
          <w:b w:val="1"/>
        </w:rPr>
      </w:pPr>
      <w:r w:rsidDel="00000000" w:rsidR="00000000" w:rsidRPr="00000000">
        <w:rPr>
          <w:rtl w:val="0"/>
        </w:rPr>
      </w:r>
    </w:p>
    <w:p w:rsidR="00000000" w:rsidDel="00000000" w:rsidP="00000000" w:rsidRDefault="00000000" w:rsidRPr="00000000" w14:paraId="0000025D">
      <w:pPr>
        <w:spacing w:line="331.2" w:lineRule="auto"/>
        <w:rPr>
          <w:b w:val="1"/>
        </w:rPr>
      </w:pPr>
      <w:r w:rsidDel="00000000" w:rsidR="00000000" w:rsidRPr="00000000">
        <w:rPr>
          <w:b w:val="1"/>
          <w:rtl w:val="0"/>
        </w:rPr>
        <w:t xml:space="preserve">“MetaWar”</w:t>
      </w:r>
    </w:p>
    <w:p w:rsidR="00000000" w:rsidDel="00000000" w:rsidP="00000000" w:rsidRDefault="00000000" w:rsidRPr="00000000" w14:paraId="0000025E">
      <w:pPr>
        <w:spacing w:line="331.2" w:lineRule="auto"/>
        <w:rPr>
          <w:b w:val="1"/>
        </w:rPr>
      </w:pPr>
      <w:r w:rsidDel="00000000" w:rsidR="00000000" w:rsidRPr="00000000">
        <w:rPr>
          <w:rtl w:val="0"/>
        </w:rPr>
      </w:r>
    </w:p>
    <w:p w:rsidR="00000000" w:rsidDel="00000000" w:rsidP="00000000" w:rsidRDefault="00000000" w:rsidRPr="00000000" w14:paraId="0000025F">
      <w:pPr>
        <w:spacing w:line="331.2" w:lineRule="auto"/>
        <w:rPr>
          <w:b w:val="1"/>
        </w:rPr>
      </w:pPr>
      <w:r w:rsidDel="00000000" w:rsidR="00000000" w:rsidRPr="00000000">
        <w:rPr>
          <w:rtl w:val="0"/>
        </w:rPr>
      </w:r>
    </w:p>
    <w:p w:rsidR="00000000" w:rsidDel="00000000" w:rsidP="00000000" w:rsidRDefault="00000000" w:rsidRPr="00000000" w14:paraId="00000260">
      <w:pPr>
        <w:spacing w:line="331.2" w:lineRule="auto"/>
        <w:rPr>
          <w:b w:val="1"/>
        </w:rPr>
      </w:pPr>
      <w:r w:rsidDel="00000000" w:rsidR="00000000" w:rsidRPr="00000000">
        <w:rPr>
          <w:b w:val="1"/>
          <w:rtl w:val="0"/>
        </w:rPr>
        <w:t xml:space="preserve">“The Science Of Sex”</w:t>
      </w:r>
    </w:p>
    <w:p w:rsidR="00000000" w:rsidDel="00000000" w:rsidP="00000000" w:rsidRDefault="00000000" w:rsidRPr="00000000" w14:paraId="00000261">
      <w:pPr>
        <w:spacing w:line="331.2" w:lineRule="auto"/>
        <w:rPr>
          <w:b w:val="1"/>
        </w:rPr>
      </w:pPr>
      <w:r w:rsidDel="00000000" w:rsidR="00000000" w:rsidRPr="00000000">
        <w:rPr>
          <w:rtl w:val="0"/>
        </w:rPr>
      </w:r>
    </w:p>
    <w:p w:rsidR="00000000" w:rsidDel="00000000" w:rsidP="00000000" w:rsidRDefault="00000000" w:rsidRPr="00000000" w14:paraId="00000262">
      <w:pPr>
        <w:spacing w:line="331.2" w:lineRule="auto"/>
        <w:rPr>
          <w:b w:val="1"/>
        </w:rPr>
      </w:pPr>
      <w:r w:rsidDel="00000000" w:rsidR="00000000" w:rsidRPr="00000000">
        <w:rPr>
          <w:rtl w:val="0"/>
        </w:rPr>
      </w:r>
    </w:p>
    <w:p w:rsidR="00000000" w:rsidDel="00000000" w:rsidP="00000000" w:rsidRDefault="00000000" w:rsidRPr="00000000" w14:paraId="00000263">
      <w:pPr>
        <w:spacing w:line="331.2" w:lineRule="auto"/>
        <w:rPr>
          <w:b w:val="1"/>
        </w:rPr>
      </w:pPr>
      <w:r w:rsidDel="00000000" w:rsidR="00000000" w:rsidRPr="00000000">
        <w:rPr>
          <w:b w:val="1"/>
          <w:rtl w:val="0"/>
        </w:rPr>
        <w:t xml:space="preserve">“One Minute” - A game that takes one minute to complete, and changes a bit every time through.</w:t>
      </w:r>
    </w:p>
    <w:p w:rsidR="00000000" w:rsidDel="00000000" w:rsidP="00000000" w:rsidRDefault="00000000" w:rsidRPr="00000000" w14:paraId="00000264">
      <w:pPr>
        <w:spacing w:line="331.2" w:lineRule="auto"/>
        <w:rPr>
          <w:b w:val="1"/>
        </w:rPr>
      </w:pPr>
      <w:r w:rsidDel="00000000" w:rsidR="00000000" w:rsidRPr="00000000">
        <w:rPr>
          <w:rtl w:val="0"/>
        </w:rPr>
      </w:r>
    </w:p>
    <w:p w:rsidR="00000000" w:rsidDel="00000000" w:rsidP="00000000" w:rsidRDefault="00000000" w:rsidRPr="00000000" w14:paraId="00000265">
      <w:pPr>
        <w:spacing w:line="331.2" w:lineRule="auto"/>
        <w:rPr>
          <w:b w:val="1"/>
        </w:rPr>
      </w:pPr>
      <w:r w:rsidDel="00000000" w:rsidR="00000000" w:rsidRPr="00000000">
        <w:rPr>
          <w:b w:val="1"/>
          <w:rtl w:val="0"/>
        </w:rPr>
        <w:t xml:space="preserve">“I have far too much invested in blaming you for what happened.” Sideshow.</w:t>
      </w:r>
    </w:p>
    <w:p w:rsidR="00000000" w:rsidDel="00000000" w:rsidP="00000000" w:rsidRDefault="00000000" w:rsidRPr="00000000" w14:paraId="00000266">
      <w:pPr>
        <w:spacing w:line="331.2" w:lineRule="auto"/>
        <w:rPr>
          <w:b w:val="1"/>
        </w:rPr>
      </w:pPr>
      <w:r w:rsidDel="00000000" w:rsidR="00000000" w:rsidRPr="00000000">
        <w:rPr>
          <w:rtl w:val="0"/>
        </w:rPr>
      </w:r>
    </w:p>
    <w:p w:rsidR="00000000" w:rsidDel="00000000" w:rsidP="00000000" w:rsidRDefault="00000000" w:rsidRPr="00000000" w14:paraId="00000267">
      <w:pPr>
        <w:spacing w:line="331.2" w:lineRule="auto"/>
        <w:rPr>
          <w:b w:val="1"/>
        </w:rPr>
      </w:pPr>
      <w:r w:rsidDel="00000000" w:rsidR="00000000" w:rsidRPr="00000000">
        <w:rPr>
          <w:rtl w:val="0"/>
        </w:rPr>
      </w:r>
    </w:p>
    <w:p w:rsidR="00000000" w:rsidDel="00000000" w:rsidP="00000000" w:rsidRDefault="00000000" w:rsidRPr="00000000" w14:paraId="00000268">
      <w:pPr>
        <w:spacing w:line="331.2" w:lineRule="auto"/>
        <w:rPr>
          <w:b w:val="1"/>
        </w:rPr>
      </w:pPr>
      <w:r w:rsidDel="00000000" w:rsidR="00000000" w:rsidRPr="00000000">
        <w:rPr>
          <w:b w:val="1"/>
          <w:rtl w:val="0"/>
        </w:rPr>
        <w:t xml:space="preserve">“Millennium” - One morning on earth, every one awakes 1000 years into the future. With no idea of what happened.</w:t>
      </w:r>
    </w:p>
    <w:p w:rsidR="00000000" w:rsidDel="00000000" w:rsidP="00000000" w:rsidRDefault="00000000" w:rsidRPr="00000000" w14:paraId="00000269">
      <w:pPr>
        <w:spacing w:line="331.2" w:lineRule="auto"/>
        <w:rPr>
          <w:b w:val="1"/>
        </w:rPr>
      </w:pPr>
      <w:r w:rsidDel="00000000" w:rsidR="00000000" w:rsidRPr="00000000">
        <w:rPr>
          <w:rtl w:val="0"/>
        </w:rPr>
      </w:r>
    </w:p>
    <w:p w:rsidR="00000000" w:rsidDel="00000000" w:rsidP="00000000" w:rsidRDefault="00000000" w:rsidRPr="00000000" w14:paraId="0000026A">
      <w:pPr>
        <w:spacing w:line="331.2" w:lineRule="auto"/>
        <w:rPr>
          <w:b w:val="1"/>
        </w:rPr>
      </w:pPr>
      <w:r w:rsidDel="00000000" w:rsidR="00000000" w:rsidRPr="00000000">
        <w:rPr>
          <w:b w:val="1"/>
          <w:rtl w:val="0"/>
        </w:rPr>
        <w:t xml:space="preserve">“Future Calling” - A show set in the present, where the future connects to people in the past.</w:t>
      </w:r>
    </w:p>
    <w:p w:rsidR="00000000" w:rsidDel="00000000" w:rsidP="00000000" w:rsidRDefault="00000000" w:rsidRPr="00000000" w14:paraId="0000026B">
      <w:pPr>
        <w:spacing w:line="331.2" w:lineRule="auto"/>
        <w:rPr>
          <w:b w:val="1"/>
        </w:rPr>
      </w:pPr>
      <w:r w:rsidDel="00000000" w:rsidR="00000000" w:rsidRPr="00000000">
        <w:rPr>
          <w:rtl w:val="0"/>
        </w:rPr>
      </w:r>
    </w:p>
    <w:p w:rsidR="00000000" w:rsidDel="00000000" w:rsidP="00000000" w:rsidRDefault="00000000" w:rsidRPr="00000000" w14:paraId="0000026C">
      <w:pPr>
        <w:spacing w:line="331.2" w:lineRule="auto"/>
        <w:rPr>
          <w:b w:val="1"/>
        </w:rPr>
      </w:pPr>
      <w:r w:rsidDel="00000000" w:rsidR="00000000" w:rsidRPr="00000000">
        <w:rPr>
          <w:b w:val="1"/>
          <w:rtl w:val="0"/>
        </w:rPr>
        <w:t xml:space="preserve">Episodes:The Future Called. Identity Withheld. No signal. You have one voicemail. One To One. Private Caller.</w:t>
      </w:r>
    </w:p>
    <w:p w:rsidR="00000000" w:rsidDel="00000000" w:rsidP="00000000" w:rsidRDefault="00000000" w:rsidRPr="00000000" w14:paraId="0000026D">
      <w:pPr>
        <w:spacing w:line="331.2" w:lineRule="auto"/>
        <w:rPr>
          <w:b w:val="1"/>
        </w:rPr>
      </w:pPr>
      <w:r w:rsidDel="00000000" w:rsidR="00000000" w:rsidRPr="00000000">
        <w:rPr>
          <w:rtl w:val="0"/>
        </w:rPr>
      </w:r>
    </w:p>
    <w:p w:rsidR="00000000" w:rsidDel="00000000" w:rsidP="00000000" w:rsidRDefault="00000000" w:rsidRPr="00000000" w14:paraId="0000026E">
      <w:pPr>
        <w:spacing w:line="331.2" w:lineRule="auto"/>
        <w:rPr>
          <w:b w:val="1"/>
        </w:rPr>
      </w:pPr>
      <w:r w:rsidDel="00000000" w:rsidR="00000000" w:rsidRPr="00000000">
        <w:rPr>
          <w:b w:val="1"/>
          <w:rtl w:val="0"/>
        </w:rPr>
        <w:t xml:space="preserve">Scenes set in the future are airey and spacey, like mirages of imagery.</w:t>
      </w:r>
    </w:p>
    <w:p w:rsidR="00000000" w:rsidDel="00000000" w:rsidP="00000000" w:rsidRDefault="00000000" w:rsidRPr="00000000" w14:paraId="0000026F">
      <w:pPr>
        <w:spacing w:line="331.2" w:lineRule="auto"/>
        <w:rPr>
          <w:b w:val="1"/>
        </w:rPr>
      </w:pPr>
      <w:r w:rsidDel="00000000" w:rsidR="00000000" w:rsidRPr="00000000">
        <w:rPr>
          <w:rtl w:val="0"/>
        </w:rPr>
      </w:r>
    </w:p>
    <w:p w:rsidR="00000000" w:rsidDel="00000000" w:rsidP="00000000" w:rsidRDefault="00000000" w:rsidRPr="00000000" w14:paraId="00000270">
      <w:pPr>
        <w:spacing w:line="331.2" w:lineRule="auto"/>
        <w:rPr>
          <w:b w:val="1"/>
        </w:rPr>
      </w:pPr>
      <w:r w:rsidDel="00000000" w:rsidR="00000000" w:rsidRPr="00000000">
        <w:rPr>
          <w:rtl w:val="0"/>
        </w:rPr>
      </w:r>
    </w:p>
    <w:p w:rsidR="00000000" w:rsidDel="00000000" w:rsidP="00000000" w:rsidRDefault="00000000" w:rsidRPr="00000000" w14:paraId="00000271">
      <w:pPr>
        <w:spacing w:line="331.2" w:lineRule="auto"/>
        <w:rPr>
          <w:b w:val="1"/>
        </w:rPr>
      </w:pPr>
      <w:r w:rsidDel="00000000" w:rsidR="00000000" w:rsidRPr="00000000">
        <w:rPr>
          <w:rtl w:val="0"/>
        </w:rPr>
      </w:r>
    </w:p>
    <w:p w:rsidR="00000000" w:rsidDel="00000000" w:rsidP="00000000" w:rsidRDefault="00000000" w:rsidRPr="00000000" w14:paraId="00000272">
      <w:pPr>
        <w:spacing w:line="331.2" w:lineRule="auto"/>
        <w:rPr>
          <w:b w:val="1"/>
        </w:rPr>
      </w:pPr>
      <w:r w:rsidDel="00000000" w:rsidR="00000000" w:rsidRPr="00000000">
        <w:rPr>
          <w:b w:val="1"/>
          <w:rtl w:val="0"/>
        </w:rPr>
        <w:t xml:space="preserve">“Cloud Runner” - a 2d platformer where you hop from cloud to cloud.</w:t>
      </w:r>
    </w:p>
    <w:p w:rsidR="00000000" w:rsidDel="00000000" w:rsidP="00000000" w:rsidRDefault="00000000" w:rsidRPr="00000000" w14:paraId="00000273">
      <w:pPr>
        <w:spacing w:line="331.2" w:lineRule="auto"/>
        <w:rPr>
          <w:b w:val="1"/>
        </w:rPr>
      </w:pPr>
      <w:r w:rsidDel="00000000" w:rsidR="00000000" w:rsidRPr="00000000">
        <w:rPr>
          <w:rtl w:val="0"/>
        </w:rPr>
      </w:r>
    </w:p>
    <w:p w:rsidR="00000000" w:rsidDel="00000000" w:rsidP="00000000" w:rsidRDefault="00000000" w:rsidRPr="00000000" w14:paraId="00000274">
      <w:pPr>
        <w:spacing w:line="331.2" w:lineRule="auto"/>
        <w:rPr>
          <w:b w:val="1"/>
        </w:rPr>
      </w:pPr>
      <w:r w:rsidDel="00000000" w:rsidR="00000000" w:rsidRPr="00000000">
        <w:rPr>
          <w:b w:val="1"/>
          <w:rtl w:val="0"/>
        </w:rPr>
        <w:t xml:space="preserve">“Guardians” - A man is the center of a galactic plot, one race out there, sends a highly advanced android to save him, another, send an advanced android to destroy him. Who will survive?</w:t>
      </w:r>
    </w:p>
    <w:p w:rsidR="00000000" w:rsidDel="00000000" w:rsidP="00000000" w:rsidRDefault="00000000" w:rsidRPr="00000000" w14:paraId="00000275">
      <w:pPr>
        <w:spacing w:line="331.2" w:lineRule="auto"/>
        <w:rPr>
          <w:b w:val="1"/>
        </w:rPr>
      </w:pPr>
      <w:r w:rsidDel="00000000" w:rsidR="00000000" w:rsidRPr="00000000">
        <w:rPr>
          <w:rtl w:val="0"/>
        </w:rPr>
      </w:r>
    </w:p>
    <w:p w:rsidR="00000000" w:rsidDel="00000000" w:rsidP="00000000" w:rsidRDefault="00000000" w:rsidRPr="00000000" w14:paraId="00000276">
      <w:pPr>
        <w:spacing w:line="331.2" w:lineRule="auto"/>
        <w:rPr>
          <w:b w:val="1"/>
        </w:rPr>
      </w:pPr>
      <w:r w:rsidDel="00000000" w:rsidR="00000000" w:rsidRPr="00000000">
        <w:rPr>
          <w:b w:val="1"/>
          <w:rtl w:val="0"/>
        </w:rPr>
        <w:t xml:space="preserve">“Entropy” - A ‘mad’ scientist in the future, destroys reality by reducing to a artificial time loop of misery for everyone on earth, including himself. Every morning the same. Every night the same.</w:t>
      </w:r>
    </w:p>
    <w:p w:rsidR="00000000" w:rsidDel="00000000" w:rsidP="00000000" w:rsidRDefault="00000000" w:rsidRPr="00000000" w14:paraId="00000277">
      <w:pPr>
        <w:spacing w:line="331.2" w:lineRule="auto"/>
        <w:rPr>
          <w:b w:val="1"/>
        </w:rPr>
      </w:pPr>
      <w:r w:rsidDel="00000000" w:rsidR="00000000" w:rsidRPr="00000000">
        <w:rPr>
          <w:rtl w:val="0"/>
        </w:rPr>
      </w:r>
    </w:p>
    <w:p w:rsidR="00000000" w:rsidDel="00000000" w:rsidP="00000000" w:rsidRDefault="00000000" w:rsidRPr="00000000" w14:paraId="00000278">
      <w:pPr>
        <w:spacing w:line="331.2" w:lineRule="auto"/>
        <w:rPr>
          <w:b w:val="1"/>
        </w:rPr>
      </w:pPr>
      <w:r w:rsidDel="00000000" w:rsidR="00000000" w:rsidRPr="00000000">
        <w:rPr>
          <w:rtl w:val="0"/>
        </w:rPr>
      </w:r>
    </w:p>
    <w:p w:rsidR="00000000" w:rsidDel="00000000" w:rsidP="00000000" w:rsidRDefault="00000000" w:rsidRPr="00000000" w14:paraId="00000279">
      <w:pPr>
        <w:spacing w:line="331.2" w:lineRule="auto"/>
        <w:rPr>
          <w:b w:val="1"/>
        </w:rPr>
      </w:pPr>
      <w:r w:rsidDel="00000000" w:rsidR="00000000" w:rsidRPr="00000000">
        <w:rPr>
          <w:b w:val="1"/>
          <w:rtl w:val="0"/>
        </w:rPr>
        <w:t xml:space="preserve">“Still Air” - Aliens using advanced technology steal all of earth’s resources incognito, masking their attack through thought manipulation on key human figures.</w:t>
      </w:r>
    </w:p>
    <w:p w:rsidR="00000000" w:rsidDel="00000000" w:rsidP="00000000" w:rsidRDefault="00000000" w:rsidRPr="00000000" w14:paraId="0000027A">
      <w:pPr>
        <w:spacing w:line="331.2" w:lineRule="auto"/>
        <w:rPr>
          <w:b w:val="1"/>
        </w:rPr>
      </w:pPr>
      <w:r w:rsidDel="00000000" w:rsidR="00000000" w:rsidRPr="00000000">
        <w:rPr>
          <w:rtl w:val="0"/>
        </w:rPr>
      </w:r>
    </w:p>
    <w:p w:rsidR="00000000" w:rsidDel="00000000" w:rsidP="00000000" w:rsidRDefault="00000000" w:rsidRPr="00000000" w14:paraId="0000027B">
      <w:pPr>
        <w:spacing w:line="331.2" w:lineRule="auto"/>
        <w:rPr>
          <w:b w:val="1"/>
        </w:rPr>
      </w:pPr>
      <w:r w:rsidDel="00000000" w:rsidR="00000000" w:rsidRPr="00000000">
        <w:rPr>
          <w:b w:val="1"/>
          <w:rtl w:val="0"/>
        </w:rPr>
        <w:t xml:space="preserve">“Saved by the girl.”</w:t>
      </w:r>
    </w:p>
    <w:p w:rsidR="00000000" w:rsidDel="00000000" w:rsidP="00000000" w:rsidRDefault="00000000" w:rsidRPr="00000000" w14:paraId="0000027C">
      <w:pPr>
        <w:spacing w:line="331.2" w:lineRule="auto"/>
        <w:rPr>
          <w:b w:val="1"/>
        </w:rPr>
      </w:pPr>
      <w:r w:rsidDel="00000000" w:rsidR="00000000" w:rsidRPr="00000000">
        <w:rPr>
          <w:rtl w:val="0"/>
        </w:rPr>
      </w:r>
    </w:p>
    <w:p w:rsidR="00000000" w:rsidDel="00000000" w:rsidP="00000000" w:rsidRDefault="00000000" w:rsidRPr="00000000" w14:paraId="0000027D">
      <w:pPr>
        <w:spacing w:line="331.2" w:lineRule="auto"/>
        <w:rPr>
          <w:b w:val="1"/>
        </w:rPr>
      </w:pPr>
      <w:r w:rsidDel="00000000" w:rsidR="00000000" w:rsidRPr="00000000">
        <w:rPr>
          <w:b w:val="1"/>
          <w:rtl w:val="0"/>
        </w:rPr>
        <w:t xml:space="preserve">“Divide By Zero.”</w:t>
      </w:r>
    </w:p>
    <w:p w:rsidR="00000000" w:rsidDel="00000000" w:rsidP="00000000" w:rsidRDefault="00000000" w:rsidRPr="00000000" w14:paraId="0000027E">
      <w:pPr>
        <w:spacing w:line="331.2" w:lineRule="auto"/>
        <w:rPr>
          <w:b w:val="1"/>
        </w:rPr>
      </w:pPr>
      <w:r w:rsidDel="00000000" w:rsidR="00000000" w:rsidRPr="00000000">
        <w:rPr>
          <w:rtl w:val="0"/>
        </w:rPr>
      </w:r>
    </w:p>
    <w:p w:rsidR="00000000" w:rsidDel="00000000" w:rsidP="00000000" w:rsidRDefault="00000000" w:rsidRPr="00000000" w14:paraId="0000027F">
      <w:pPr>
        <w:spacing w:line="331.2" w:lineRule="auto"/>
        <w:rPr>
          <w:b w:val="1"/>
        </w:rPr>
      </w:pPr>
      <w:r w:rsidDel="00000000" w:rsidR="00000000" w:rsidRPr="00000000">
        <w:rPr>
          <w:b w:val="1"/>
          <w:rtl w:val="0"/>
        </w:rPr>
        <w:t xml:space="preserve">“The House Of Noise”</w:t>
      </w:r>
    </w:p>
    <w:p w:rsidR="00000000" w:rsidDel="00000000" w:rsidP="00000000" w:rsidRDefault="00000000" w:rsidRPr="00000000" w14:paraId="00000280">
      <w:pPr>
        <w:spacing w:line="331.2" w:lineRule="auto"/>
        <w:rPr>
          <w:b w:val="1"/>
        </w:rPr>
      </w:pPr>
      <w:r w:rsidDel="00000000" w:rsidR="00000000" w:rsidRPr="00000000">
        <w:rPr>
          <w:rtl w:val="0"/>
        </w:rPr>
      </w:r>
    </w:p>
    <w:p w:rsidR="00000000" w:rsidDel="00000000" w:rsidP="00000000" w:rsidRDefault="00000000" w:rsidRPr="00000000" w14:paraId="00000281">
      <w:pPr>
        <w:spacing w:line="331.2" w:lineRule="auto"/>
        <w:rPr>
          <w:b w:val="1"/>
        </w:rPr>
      </w:pPr>
      <w:r w:rsidDel="00000000" w:rsidR="00000000" w:rsidRPr="00000000">
        <w:rPr>
          <w:rtl w:val="0"/>
        </w:rPr>
      </w:r>
    </w:p>
    <w:p w:rsidR="00000000" w:rsidDel="00000000" w:rsidP="00000000" w:rsidRDefault="00000000" w:rsidRPr="00000000" w14:paraId="00000282">
      <w:pPr>
        <w:spacing w:line="331.2" w:lineRule="auto"/>
        <w:rPr>
          <w:b w:val="1"/>
        </w:rPr>
      </w:pPr>
      <w:r w:rsidDel="00000000" w:rsidR="00000000" w:rsidRPr="00000000">
        <w:rPr>
          <w:b w:val="1"/>
          <w:rtl w:val="0"/>
        </w:rPr>
        <w:t xml:space="preserve">“The Love Game” -  A group of international serial killers, hunt in packs and to set times, so they can feel the love of what they do together.</w:t>
      </w:r>
    </w:p>
    <w:p w:rsidR="00000000" w:rsidDel="00000000" w:rsidP="00000000" w:rsidRDefault="00000000" w:rsidRPr="00000000" w14:paraId="00000283">
      <w:pPr>
        <w:spacing w:line="331.2" w:lineRule="auto"/>
        <w:rPr>
          <w:b w:val="1"/>
        </w:rPr>
      </w:pPr>
      <w:r w:rsidDel="00000000" w:rsidR="00000000" w:rsidRPr="00000000">
        <w:rPr>
          <w:rtl w:val="0"/>
        </w:rPr>
      </w:r>
    </w:p>
    <w:p w:rsidR="00000000" w:rsidDel="00000000" w:rsidP="00000000" w:rsidRDefault="00000000" w:rsidRPr="00000000" w14:paraId="00000284">
      <w:pPr>
        <w:spacing w:line="331.2" w:lineRule="auto"/>
        <w:rPr>
          <w:b w:val="1"/>
        </w:rPr>
      </w:pPr>
      <w:r w:rsidDel="00000000" w:rsidR="00000000" w:rsidRPr="00000000">
        <w:rPr>
          <w:b w:val="1"/>
          <w:rtl w:val="0"/>
        </w:rPr>
        <w:t xml:space="preserve">“Mirror World/Mirror Image” - A Scientist finds a portal into the mirror world. A world of absolute contrast. He can only stare, when they are not.</w:t>
      </w:r>
    </w:p>
    <w:p w:rsidR="00000000" w:rsidDel="00000000" w:rsidP="00000000" w:rsidRDefault="00000000" w:rsidRPr="00000000" w14:paraId="00000285">
      <w:pPr>
        <w:spacing w:line="331.2" w:lineRule="auto"/>
        <w:rPr>
          <w:b w:val="1"/>
        </w:rPr>
      </w:pPr>
      <w:r w:rsidDel="00000000" w:rsidR="00000000" w:rsidRPr="00000000">
        <w:rPr>
          <w:rtl w:val="0"/>
        </w:rPr>
      </w:r>
    </w:p>
    <w:p w:rsidR="00000000" w:rsidDel="00000000" w:rsidP="00000000" w:rsidRDefault="00000000" w:rsidRPr="00000000" w14:paraId="00000286">
      <w:pPr>
        <w:spacing w:line="331.2" w:lineRule="auto"/>
        <w:rPr>
          <w:b w:val="1"/>
        </w:rPr>
      </w:pPr>
      <w:r w:rsidDel="00000000" w:rsidR="00000000" w:rsidRPr="00000000">
        <w:rPr>
          <w:rtl w:val="0"/>
        </w:rPr>
      </w:r>
    </w:p>
    <w:p w:rsidR="00000000" w:rsidDel="00000000" w:rsidP="00000000" w:rsidRDefault="00000000" w:rsidRPr="00000000" w14:paraId="00000287">
      <w:pPr>
        <w:spacing w:line="331.2" w:lineRule="auto"/>
        <w:rPr>
          <w:b w:val="1"/>
        </w:rPr>
      </w:pPr>
      <w:r w:rsidDel="00000000" w:rsidR="00000000" w:rsidRPr="00000000">
        <w:rPr>
          <w:b w:val="1"/>
          <w:rtl w:val="0"/>
        </w:rPr>
        <w:t xml:space="preserve">“Objective Final” - The final reason, the final meaning of life it’s self.</w:t>
      </w:r>
    </w:p>
    <w:p w:rsidR="00000000" w:rsidDel="00000000" w:rsidP="00000000" w:rsidRDefault="00000000" w:rsidRPr="00000000" w14:paraId="00000288">
      <w:pPr>
        <w:spacing w:line="331.2" w:lineRule="auto"/>
        <w:rPr>
          <w:b w:val="1"/>
        </w:rPr>
      </w:pPr>
      <w:r w:rsidDel="00000000" w:rsidR="00000000" w:rsidRPr="00000000">
        <w:rPr>
          <w:rtl w:val="0"/>
        </w:rPr>
      </w:r>
    </w:p>
    <w:p w:rsidR="00000000" w:rsidDel="00000000" w:rsidP="00000000" w:rsidRDefault="00000000" w:rsidRPr="00000000" w14:paraId="00000289">
      <w:pPr>
        <w:spacing w:line="331.2" w:lineRule="auto"/>
        <w:rPr>
          <w:b w:val="1"/>
        </w:rPr>
      </w:pPr>
      <w:r w:rsidDel="00000000" w:rsidR="00000000" w:rsidRPr="00000000">
        <w:rPr>
          <w:rtl w:val="0"/>
        </w:rPr>
      </w:r>
    </w:p>
    <w:p w:rsidR="00000000" w:rsidDel="00000000" w:rsidP="00000000" w:rsidRDefault="00000000" w:rsidRPr="00000000" w14:paraId="0000028A">
      <w:pPr>
        <w:spacing w:line="331.2" w:lineRule="auto"/>
        <w:rPr>
          <w:b w:val="1"/>
        </w:rPr>
      </w:pPr>
      <w:r w:rsidDel="00000000" w:rsidR="00000000" w:rsidRPr="00000000">
        <w:rPr>
          <w:b w:val="1"/>
          <w:rtl w:val="0"/>
        </w:rPr>
        <w:t xml:space="preserve">“The Algorithm” - An internal code at work.</w:t>
      </w:r>
    </w:p>
    <w:p w:rsidR="00000000" w:rsidDel="00000000" w:rsidP="00000000" w:rsidRDefault="00000000" w:rsidRPr="00000000" w14:paraId="0000028B">
      <w:pPr>
        <w:spacing w:line="331.2" w:lineRule="auto"/>
        <w:rPr>
          <w:b w:val="1"/>
        </w:rPr>
      </w:pPr>
      <w:r w:rsidDel="00000000" w:rsidR="00000000" w:rsidRPr="00000000">
        <w:rPr>
          <w:rtl w:val="0"/>
        </w:rPr>
      </w:r>
    </w:p>
    <w:p w:rsidR="00000000" w:rsidDel="00000000" w:rsidP="00000000" w:rsidRDefault="00000000" w:rsidRPr="00000000" w14:paraId="0000028C">
      <w:pPr>
        <w:spacing w:line="331.2" w:lineRule="auto"/>
        <w:rPr>
          <w:b w:val="1"/>
        </w:rPr>
      </w:pPr>
      <w:r w:rsidDel="00000000" w:rsidR="00000000" w:rsidRPr="00000000">
        <w:rPr>
          <w:b w:val="1"/>
          <w:rtl w:val="0"/>
        </w:rPr>
        <w:t xml:space="preserve">“October Rain.”</w:t>
      </w:r>
    </w:p>
    <w:p w:rsidR="00000000" w:rsidDel="00000000" w:rsidP="00000000" w:rsidRDefault="00000000" w:rsidRPr="00000000" w14:paraId="0000028D">
      <w:pPr>
        <w:spacing w:line="331.2" w:lineRule="auto"/>
        <w:rPr>
          <w:b w:val="1"/>
        </w:rPr>
      </w:pPr>
      <w:r w:rsidDel="00000000" w:rsidR="00000000" w:rsidRPr="00000000">
        <w:rPr>
          <w:rtl w:val="0"/>
        </w:rPr>
      </w:r>
    </w:p>
    <w:p w:rsidR="00000000" w:rsidDel="00000000" w:rsidP="00000000" w:rsidRDefault="00000000" w:rsidRPr="00000000" w14:paraId="0000028E">
      <w:pPr>
        <w:spacing w:line="331.2" w:lineRule="auto"/>
        <w:rPr>
          <w:b w:val="1"/>
        </w:rPr>
      </w:pPr>
      <w:r w:rsidDel="00000000" w:rsidR="00000000" w:rsidRPr="00000000">
        <w:rPr>
          <w:b w:val="1"/>
          <w:rtl w:val="0"/>
        </w:rPr>
        <w:t xml:space="preserve">“Resets” - In a future designed around advanced technology, resets are a government initiative, to reset famous or bad people, into the same form, but with ‘controlled’ thoughts.</w:t>
      </w:r>
    </w:p>
    <w:p w:rsidR="00000000" w:rsidDel="00000000" w:rsidP="00000000" w:rsidRDefault="00000000" w:rsidRPr="00000000" w14:paraId="0000028F">
      <w:pPr>
        <w:spacing w:line="331.2" w:lineRule="auto"/>
        <w:rPr>
          <w:b w:val="1"/>
        </w:rPr>
      </w:pPr>
      <w:r w:rsidDel="00000000" w:rsidR="00000000" w:rsidRPr="00000000">
        <w:rPr>
          <w:rtl w:val="0"/>
        </w:rPr>
      </w:r>
    </w:p>
    <w:p w:rsidR="00000000" w:rsidDel="00000000" w:rsidP="00000000" w:rsidRDefault="00000000" w:rsidRPr="00000000" w14:paraId="00000290">
      <w:pPr>
        <w:spacing w:line="331.2" w:lineRule="auto"/>
        <w:rPr>
          <w:b w:val="1"/>
        </w:rPr>
      </w:pPr>
      <w:r w:rsidDel="00000000" w:rsidR="00000000" w:rsidRPr="00000000">
        <w:rPr>
          <w:rtl w:val="0"/>
        </w:rPr>
      </w:r>
    </w:p>
    <w:p w:rsidR="00000000" w:rsidDel="00000000" w:rsidP="00000000" w:rsidRDefault="00000000" w:rsidRPr="00000000" w14:paraId="00000291">
      <w:pPr>
        <w:spacing w:line="331.2" w:lineRule="auto"/>
        <w:rPr>
          <w:b w:val="1"/>
        </w:rPr>
      </w:pPr>
      <w:r w:rsidDel="00000000" w:rsidR="00000000" w:rsidRPr="00000000">
        <w:rPr>
          <w:b w:val="1"/>
          <w:rtl w:val="0"/>
        </w:rPr>
        <w:t xml:space="preserve">“The Mind Reader” - A procedural show about a man who has the ability to read people’s minds.</w:t>
      </w:r>
    </w:p>
    <w:p w:rsidR="00000000" w:rsidDel="00000000" w:rsidP="00000000" w:rsidRDefault="00000000" w:rsidRPr="00000000" w14:paraId="00000292">
      <w:pPr>
        <w:spacing w:line="331.2" w:lineRule="auto"/>
        <w:rPr>
          <w:b w:val="1"/>
        </w:rPr>
      </w:pPr>
      <w:r w:rsidDel="00000000" w:rsidR="00000000" w:rsidRPr="00000000">
        <w:rPr>
          <w:rtl w:val="0"/>
        </w:rPr>
      </w:r>
    </w:p>
    <w:p w:rsidR="00000000" w:rsidDel="00000000" w:rsidP="00000000" w:rsidRDefault="00000000" w:rsidRPr="00000000" w14:paraId="00000293">
      <w:pPr>
        <w:spacing w:line="331.2" w:lineRule="auto"/>
        <w:rPr>
          <w:b w:val="1"/>
        </w:rPr>
      </w:pPr>
      <w:r w:rsidDel="00000000" w:rsidR="00000000" w:rsidRPr="00000000">
        <w:rPr>
          <w:rtl w:val="0"/>
        </w:rPr>
      </w:r>
    </w:p>
    <w:p w:rsidR="00000000" w:rsidDel="00000000" w:rsidP="00000000" w:rsidRDefault="00000000" w:rsidRPr="00000000" w14:paraId="00000294">
      <w:pPr>
        <w:spacing w:line="331.2" w:lineRule="auto"/>
        <w:rPr>
          <w:b w:val="1"/>
        </w:rPr>
      </w:pPr>
      <w:r w:rsidDel="00000000" w:rsidR="00000000" w:rsidRPr="00000000">
        <w:rPr>
          <w:b w:val="1"/>
          <w:rtl w:val="0"/>
        </w:rPr>
        <w:t xml:space="preserve">“A Song Of Noise” - When days become hours.</w:t>
      </w:r>
    </w:p>
    <w:p w:rsidR="00000000" w:rsidDel="00000000" w:rsidP="00000000" w:rsidRDefault="00000000" w:rsidRPr="00000000" w14:paraId="00000295">
      <w:pPr>
        <w:spacing w:line="331.2" w:lineRule="auto"/>
        <w:rPr>
          <w:b w:val="1"/>
        </w:rPr>
      </w:pPr>
      <w:r w:rsidDel="00000000" w:rsidR="00000000" w:rsidRPr="00000000">
        <w:rPr>
          <w:rtl w:val="0"/>
        </w:rPr>
      </w:r>
    </w:p>
    <w:p w:rsidR="00000000" w:rsidDel="00000000" w:rsidP="00000000" w:rsidRDefault="00000000" w:rsidRPr="00000000" w14:paraId="00000296">
      <w:pPr>
        <w:spacing w:line="331.2" w:lineRule="auto"/>
        <w:rPr>
          <w:b w:val="1"/>
        </w:rPr>
      </w:pPr>
      <w:r w:rsidDel="00000000" w:rsidR="00000000" w:rsidRPr="00000000">
        <w:rPr>
          <w:b w:val="1"/>
          <w:rtl w:val="0"/>
        </w:rPr>
        <w:t xml:space="preserve">“The Prison Of Love “ - The best kind of prison. :)</w:t>
      </w:r>
    </w:p>
    <w:p w:rsidR="00000000" w:rsidDel="00000000" w:rsidP="00000000" w:rsidRDefault="00000000" w:rsidRPr="00000000" w14:paraId="00000297">
      <w:pPr>
        <w:spacing w:line="331.2" w:lineRule="auto"/>
        <w:rPr>
          <w:b w:val="1"/>
        </w:rPr>
      </w:pPr>
      <w:r w:rsidDel="00000000" w:rsidR="00000000" w:rsidRPr="00000000">
        <w:rPr>
          <w:rtl w:val="0"/>
        </w:rPr>
      </w:r>
    </w:p>
    <w:p w:rsidR="00000000" w:rsidDel="00000000" w:rsidP="00000000" w:rsidRDefault="00000000" w:rsidRPr="00000000" w14:paraId="00000298">
      <w:pPr>
        <w:spacing w:line="331.2" w:lineRule="auto"/>
        <w:rPr>
          <w:b w:val="1"/>
        </w:rPr>
      </w:pPr>
      <w:r w:rsidDel="00000000" w:rsidR="00000000" w:rsidRPr="00000000">
        <w:rPr>
          <w:b w:val="1"/>
          <w:rtl w:val="0"/>
        </w:rPr>
        <w:t xml:space="preserve">“Hope Of Love.” - A man awakes from a terrible nightmare, only to fall in love.</w:t>
      </w:r>
    </w:p>
    <w:p w:rsidR="00000000" w:rsidDel="00000000" w:rsidP="00000000" w:rsidRDefault="00000000" w:rsidRPr="00000000" w14:paraId="00000299">
      <w:pPr>
        <w:spacing w:line="331.2" w:lineRule="auto"/>
        <w:rPr>
          <w:b w:val="1"/>
        </w:rPr>
      </w:pPr>
      <w:r w:rsidDel="00000000" w:rsidR="00000000" w:rsidRPr="00000000">
        <w:rPr>
          <w:rtl w:val="0"/>
        </w:rPr>
      </w:r>
    </w:p>
    <w:p w:rsidR="00000000" w:rsidDel="00000000" w:rsidP="00000000" w:rsidRDefault="00000000" w:rsidRPr="00000000" w14:paraId="0000029A">
      <w:pPr>
        <w:spacing w:line="331.2" w:lineRule="auto"/>
        <w:rPr>
          <w:b w:val="1"/>
        </w:rPr>
      </w:pPr>
      <w:r w:rsidDel="00000000" w:rsidR="00000000" w:rsidRPr="00000000">
        <w:rPr>
          <w:rtl w:val="0"/>
        </w:rPr>
      </w:r>
    </w:p>
    <w:p w:rsidR="00000000" w:rsidDel="00000000" w:rsidP="00000000" w:rsidRDefault="00000000" w:rsidRPr="00000000" w14:paraId="0000029B">
      <w:pPr>
        <w:spacing w:line="331.2" w:lineRule="auto"/>
        <w:rPr>
          <w:b w:val="1"/>
        </w:rPr>
      </w:pPr>
      <w:r w:rsidDel="00000000" w:rsidR="00000000" w:rsidRPr="00000000">
        <w:rPr>
          <w:b w:val="1"/>
          <w:rtl w:val="0"/>
        </w:rPr>
        <w:t xml:space="preserve">“Transmission” - A wife loses her husband to Illness, and the world around her becomes a passage of signs and visions leading her to believe her husband if contacting her from the afterlife.</w:t>
      </w:r>
    </w:p>
    <w:p w:rsidR="00000000" w:rsidDel="00000000" w:rsidP="00000000" w:rsidRDefault="00000000" w:rsidRPr="00000000" w14:paraId="0000029C">
      <w:pPr>
        <w:spacing w:line="331.2" w:lineRule="auto"/>
        <w:rPr>
          <w:b w:val="1"/>
        </w:rPr>
      </w:pPr>
      <w:r w:rsidDel="00000000" w:rsidR="00000000" w:rsidRPr="00000000">
        <w:rPr>
          <w:rtl w:val="0"/>
        </w:rPr>
      </w:r>
    </w:p>
    <w:p w:rsidR="00000000" w:rsidDel="00000000" w:rsidP="00000000" w:rsidRDefault="00000000" w:rsidRPr="00000000" w14:paraId="0000029D">
      <w:pPr>
        <w:spacing w:line="331.2" w:lineRule="auto"/>
        <w:rPr>
          <w:b w:val="1"/>
        </w:rPr>
      </w:pPr>
      <w:r w:rsidDel="00000000" w:rsidR="00000000" w:rsidRPr="00000000">
        <w:rPr>
          <w:b w:val="1"/>
          <w:rtl w:val="0"/>
        </w:rPr>
        <w:t xml:space="preserve">“It’s a violent world out there…” - Agoraphobia.</w:t>
      </w:r>
    </w:p>
    <w:p w:rsidR="00000000" w:rsidDel="00000000" w:rsidP="00000000" w:rsidRDefault="00000000" w:rsidRPr="00000000" w14:paraId="0000029E">
      <w:pPr>
        <w:spacing w:line="331.2" w:lineRule="auto"/>
        <w:rPr>
          <w:b w:val="1"/>
        </w:rPr>
      </w:pPr>
      <w:r w:rsidDel="00000000" w:rsidR="00000000" w:rsidRPr="00000000">
        <w:rPr>
          <w:rtl w:val="0"/>
        </w:rPr>
      </w:r>
    </w:p>
    <w:p w:rsidR="00000000" w:rsidDel="00000000" w:rsidP="00000000" w:rsidRDefault="00000000" w:rsidRPr="00000000" w14:paraId="0000029F">
      <w:pPr>
        <w:spacing w:line="331.2" w:lineRule="auto"/>
        <w:rPr>
          <w:b w:val="1"/>
        </w:rPr>
      </w:pPr>
      <w:r w:rsidDel="00000000" w:rsidR="00000000" w:rsidRPr="00000000">
        <w:rPr>
          <w:b w:val="1"/>
          <w:rtl w:val="0"/>
        </w:rPr>
        <w:t xml:space="preserve">“The Amber Rose.”</w:t>
      </w:r>
    </w:p>
    <w:p w:rsidR="00000000" w:rsidDel="00000000" w:rsidP="00000000" w:rsidRDefault="00000000" w:rsidRPr="00000000" w14:paraId="000002A0">
      <w:pPr>
        <w:spacing w:line="331.2" w:lineRule="auto"/>
        <w:rPr>
          <w:b w:val="1"/>
        </w:rPr>
      </w:pPr>
      <w:r w:rsidDel="00000000" w:rsidR="00000000" w:rsidRPr="00000000">
        <w:rPr>
          <w:rtl w:val="0"/>
        </w:rPr>
      </w:r>
    </w:p>
    <w:p w:rsidR="00000000" w:rsidDel="00000000" w:rsidP="00000000" w:rsidRDefault="00000000" w:rsidRPr="00000000" w14:paraId="000002A1">
      <w:pPr>
        <w:spacing w:line="331.2" w:lineRule="auto"/>
        <w:rPr>
          <w:b w:val="1"/>
        </w:rPr>
      </w:pPr>
      <w:r w:rsidDel="00000000" w:rsidR="00000000" w:rsidRPr="00000000">
        <w:rPr>
          <w:rtl w:val="0"/>
        </w:rPr>
      </w:r>
    </w:p>
    <w:p w:rsidR="00000000" w:rsidDel="00000000" w:rsidP="00000000" w:rsidRDefault="00000000" w:rsidRPr="00000000" w14:paraId="000002A2">
      <w:pPr>
        <w:spacing w:line="331.2" w:lineRule="auto"/>
        <w:rPr>
          <w:b w:val="1"/>
        </w:rPr>
      </w:pPr>
      <w:r w:rsidDel="00000000" w:rsidR="00000000" w:rsidRPr="00000000">
        <w:rPr>
          <w:b w:val="1"/>
          <w:rtl w:val="0"/>
        </w:rPr>
        <w:t xml:space="preserve">“I don’t know what the future’s going to be. But it’s going to be interesting getting there..”</w:t>
      </w:r>
    </w:p>
    <w:p w:rsidR="00000000" w:rsidDel="00000000" w:rsidP="00000000" w:rsidRDefault="00000000" w:rsidRPr="00000000" w14:paraId="000002A3">
      <w:pPr>
        <w:spacing w:line="331.2" w:lineRule="auto"/>
        <w:rPr>
          <w:b w:val="1"/>
        </w:rPr>
      </w:pPr>
      <w:r w:rsidDel="00000000" w:rsidR="00000000" w:rsidRPr="00000000">
        <w:rPr>
          <w:rtl w:val="0"/>
        </w:rPr>
      </w:r>
    </w:p>
    <w:p w:rsidR="00000000" w:rsidDel="00000000" w:rsidP="00000000" w:rsidRDefault="00000000" w:rsidRPr="00000000" w14:paraId="000002A4">
      <w:pPr>
        <w:spacing w:line="331.2" w:lineRule="auto"/>
        <w:rPr>
          <w:b w:val="1"/>
        </w:rPr>
      </w:pPr>
      <w:r w:rsidDel="00000000" w:rsidR="00000000" w:rsidRPr="00000000">
        <w:rPr>
          <w:b w:val="1"/>
          <w:rtl w:val="0"/>
        </w:rPr>
        <w:t xml:space="preserve">“We Are Everywhere” - In the near future, a child is scared of life and the world builds a technological singularity to protect her.</w:t>
      </w:r>
    </w:p>
    <w:p w:rsidR="00000000" w:rsidDel="00000000" w:rsidP="00000000" w:rsidRDefault="00000000" w:rsidRPr="00000000" w14:paraId="000002A5">
      <w:pPr>
        <w:spacing w:line="331.2" w:lineRule="auto"/>
        <w:rPr>
          <w:b w:val="1"/>
        </w:rPr>
      </w:pPr>
      <w:r w:rsidDel="00000000" w:rsidR="00000000" w:rsidRPr="00000000">
        <w:rPr>
          <w:rtl w:val="0"/>
        </w:rPr>
      </w:r>
    </w:p>
    <w:p w:rsidR="00000000" w:rsidDel="00000000" w:rsidP="00000000" w:rsidRDefault="00000000" w:rsidRPr="00000000" w14:paraId="000002A6">
      <w:pPr>
        <w:spacing w:line="331.2" w:lineRule="auto"/>
        <w:rPr>
          <w:b w:val="1"/>
        </w:rPr>
      </w:pPr>
      <w:r w:rsidDel="00000000" w:rsidR="00000000" w:rsidRPr="00000000">
        <w:rPr>
          <w:rtl w:val="0"/>
        </w:rPr>
      </w:r>
    </w:p>
    <w:p w:rsidR="00000000" w:rsidDel="00000000" w:rsidP="00000000" w:rsidRDefault="00000000" w:rsidRPr="00000000" w14:paraId="000002A7">
      <w:pPr>
        <w:spacing w:line="331.2" w:lineRule="auto"/>
        <w:rPr>
          <w:b w:val="1"/>
        </w:rPr>
      </w:pPr>
      <w:r w:rsidDel="00000000" w:rsidR="00000000" w:rsidRPr="00000000">
        <w:rPr>
          <w:rtl w:val="0"/>
        </w:rPr>
      </w:r>
    </w:p>
    <w:p w:rsidR="00000000" w:rsidDel="00000000" w:rsidP="00000000" w:rsidRDefault="00000000" w:rsidRPr="00000000" w14:paraId="000002A8">
      <w:pPr>
        <w:spacing w:line="331.2" w:lineRule="auto"/>
        <w:rPr>
          <w:b w:val="1"/>
        </w:rPr>
      </w:pPr>
      <w:r w:rsidDel="00000000" w:rsidR="00000000" w:rsidRPr="00000000">
        <w:rPr>
          <w:rtl w:val="0"/>
        </w:rPr>
      </w:r>
    </w:p>
    <w:p w:rsidR="00000000" w:rsidDel="00000000" w:rsidP="00000000" w:rsidRDefault="00000000" w:rsidRPr="00000000" w14:paraId="000002A9">
      <w:pPr>
        <w:spacing w:line="331.2" w:lineRule="auto"/>
        <w:rPr>
          <w:b w:val="1"/>
        </w:rPr>
      </w:pPr>
      <w:r w:rsidDel="00000000" w:rsidR="00000000" w:rsidRPr="00000000">
        <w:rPr>
          <w:b w:val="1"/>
          <w:rtl w:val="0"/>
        </w:rPr>
        <w:t xml:space="preserve">“Air”</w:t>
      </w:r>
    </w:p>
    <w:p w:rsidR="00000000" w:rsidDel="00000000" w:rsidP="00000000" w:rsidRDefault="00000000" w:rsidRPr="00000000" w14:paraId="000002AA">
      <w:pPr>
        <w:spacing w:line="331.2" w:lineRule="auto"/>
        <w:rPr>
          <w:b w:val="1"/>
        </w:rPr>
      </w:pPr>
      <w:r w:rsidDel="00000000" w:rsidR="00000000" w:rsidRPr="00000000">
        <w:rPr>
          <w:rtl w:val="0"/>
        </w:rPr>
      </w:r>
    </w:p>
    <w:p w:rsidR="00000000" w:rsidDel="00000000" w:rsidP="00000000" w:rsidRDefault="00000000" w:rsidRPr="00000000" w14:paraId="000002AB">
      <w:pPr>
        <w:spacing w:line="331.2" w:lineRule="auto"/>
        <w:rPr>
          <w:b w:val="1"/>
        </w:rPr>
      </w:pPr>
      <w:r w:rsidDel="00000000" w:rsidR="00000000" w:rsidRPr="00000000">
        <w:rPr>
          <w:b w:val="1"/>
          <w:rtl w:val="0"/>
        </w:rPr>
        <w:t xml:space="preserve">“Second Sun” - A second sun mysteriously appears within Earth’s sky.</w:t>
      </w:r>
    </w:p>
    <w:p w:rsidR="00000000" w:rsidDel="00000000" w:rsidP="00000000" w:rsidRDefault="00000000" w:rsidRPr="00000000" w14:paraId="000002AC">
      <w:pPr>
        <w:spacing w:line="331.2" w:lineRule="auto"/>
        <w:rPr>
          <w:b w:val="1"/>
        </w:rPr>
      </w:pPr>
      <w:r w:rsidDel="00000000" w:rsidR="00000000" w:rsidRPr="00000000">
        <w:rPr>
          <w:rtl w:val="0"/>
        </w:rPr>
      </w:r>
    </w:p>
    <w:p w:rsidR="00000000" w:rsidDel="00000000" w:rsidP="00000000" w:rsidRDefault="00000000" w:rsidRPr="00000000" w14:paraId="000002AD">
      <w:pPr>
        <w:spacing w:line="331.2" w:lineRule="auto"/>
        <w:rPr>
          <w:b w:val="1"/>
        </w:rPr>
      </w:pPr>
      <w:r w:rsidDel="00000000" w:rsidR="00000000" w:rsidRPr="00000000">
        <w:rPr>
          <w:b w:val="1"/>
          <w:rtl w:val="0"/>
        </w:rPr>
        <w:t xml:space="preserve">Tech name: “MiniBots”</w:t>
      </w:r>
    </w:p>
    <w:p w:rsidR="00000000" w:rsidDel="00000000" w:rsidP="00000000" w:rsidRDefault="00000000" w:rsidRPr="00000000" w14:paraId="000002AE">
      <w:pPr>
        <w:spacing w:line="331.2" w:lineRule="auto"/>
        <w:rPr>
          <w:b w:val="1"/>
        </w:rPr>
      </w:pPr>
      <w:r w:rsidDel="00000000" w:rsidR="00000000" w:rsidRPr="00000000">
        <w:rPr>
          <w:rtl w:val="0"/>
        </w:rPr>
      </w:r>
    </w:p>
    <w:p w:rsidR="00000000" w:rsidDel="00000000" w:rsidP="00000000" w:rsidRDefault="00000000" w:rsidRPr="00000000" w14:paraId="000002AF">
      <w:pPr>
        <w:spacing w:line="331.2" w:lineRule="auto"/>
        <w:rPr>
          <w:b w:val="1"/>
        </w:rPr>
      </w:pPr>
      <w:r w:rsidDel="00000000" w:rsidR="00000000" w:rsidRPr="00000000">
        <w:rPr>
          <w:b w:val="1"/>
          <w:rtl w:val="0"/>
        </w:rPr>
        <w:t xml:space="preserve">"Inverse." In an apocalyptic future scientists invent time travel and cause a paradox, sending nanobots back through time trying to rebuild the future.</w:t>
      </w:r>
    </w:p>
    <w:p w:rsidR="00000000" w:rsidDel="00000000" w:rsidP="00000000" w:rsidRDefault="00000000" w:rsidRPr="00000000" w14:paraId="000002B0">
      <w:pPr>
        <w:spacing w:line="331.2" w:lineRule="auto"/>
        <w:rPr>
          <w:b w:val="1"/>
        </w:rPr>
      </w:pPr>
      <w:r w:rsidDel="00000000" w:rsidR="00000000" w:rsidRPr="00000000">
        <w:rPr>
          <w:rtl w:val="0"/>
        </w:rPr>
      </w:r>
    </w:p>
    <w:p w:rsidR="00000000" w:rsidDel="00000000" w:rsidP="00000000" w:rsidRDefault="00000000" w:rsidRPr="00000000" w14:paraId="000002B1">
      <w:pPr>
        <w:spacing w:line="331.2" w:lineRule="auto"/>
        <w:rPr>
          <w:b w:val="1"/>
        </w:rPr>
      </w:pPr>
      <w:r w:rsidDel="00000000" w:rsidR="00000000" w:rsidRPr="00000000">
        <w:rPr>
          <w:b w:val="1"/>
          <w:rtl w:val="0"/>
        </w:rPr>
        <w:t xml:space="preserve">“Land of The forgotten Voices” - a moving story about a kid, whose experience with voices in his head, mean he spends most of his life alone and sad emotionally.</w:t>
      </w:r>
    </w:p>
    <w:p w:rsidR="00000000" w:rsidDel="00000000" w:rsidP="00000000" w:rsidRDefault="00000000" w:rsidRPr="00000000" w14:paraId="000002B2">
      <w:pPr>
        <w:spacing w:line="331.2" w:lineRule="auto"/>
        <w:rPr>
          <w:b w:val="1"/>
        </w:rPr>
      </w:pPr>
      <w:r w:rsidDel="00000000" w:rsidR="00000000" w:rsidRPr="00000000">
        <w:rPr>
          <w:rtl w:val="0"/>
        </w:rPr>
      </w:r>
    </w:p>
    <w:p w:rsidR="00000000" w:rsidDel="00000000" w:rsidP="00000000" w:rsidRDefault="00000000" w:rsidRPr="00000000" w14:paraId="000002B3">
      <w:pPr>
        <w:spacing w:line="331.2" w:lineRule="auto"/>
        <w:rPr>
          <w:b w:val="1"/>
        </w:rPr>
      </w:pPr>
      <w:r w:rsidDel="00000000" w:rsidR="00000000" w:rsidRPr="00000000">
        <w:rPr>
          <w:b w:val="1"/>
          <w:rtl w:val="0"/>
        </w:rPr>
        <w:t xml:space="preserve">“Children Of Another Time.” No place left to be.</w:t>
      </w:r>
    </w:p>
    <w:p w:rsidR="00000000" w:rsidDel="00000000" w:rsidP="00000000" w:rsidRDefault="00000000" w:rsidRPr="00000000" w14:paraId="000002B4">
      <w:pPr>
        <w:spacing w:line="331.2" w:lineRule="auto"/>
        <w:rPr>
          <w:b w:val="1"/>
        </w:rPr>
      </w:pPr>
      <w:r w:rsidDel="00000000" w:rsidR="00000000" w:rsidRPr="00000000">
        <w:rPr>
          <w:rtl w:val="0"/>
        </w:rPr>
      </w:r>
    </w:p>
    <w:p w:rsidR="00000000" w:rsidDel="00000000" w:rsidP="00000000" w:rsidRDefault="00000000" w:rsidRPr="00000000" w14:paraId="000002B5">
      <w:pPr>
        <w:spacing w:line="331.2" w:lineRule="auto"/>
        <w:rPr>
          <w:b w:val="1"/>
        </w:rPr>
      </w:pPr>
      <w:r w:rsidDel="00000000" w:rsidR="00000000" w:rsidRPr="00000000">
        <w:rPr>
          <w:b w:val="1"/>
          <w:rtl w:val="0"/>
        </w:rPr>
        <w:t xml:space="preserve">“Saved by the world.”</w:t>
      </w:r>
    </w:p>
    <w:p w:rsidR="00000000" w:rsidDel="00000000" w:rsidP="00000000" w:rsidRDefault="00000000" w:rsidRPr="00000000" w14:paraId="000002B6">
      <w:pPr>
        <w:spacing w:line="331.2" w:lineRule="auto"/>
        <w:rPr>
          <w:b w:val="1"/>
        </w:rPr>
      </w:pPr>
      <w:r w:rsidDel="00000000" w:rsidR="00000000" w:rsidRPr="00000000">
        <w:rPr>
          <w:rtl w:val="0"/>
        </w:rPr>
      </w:r>
    </w:p>
    <w:p w:rsidR="00000000" w:rsidDel="00000000" w:rsidP="00000000" w:rsidRDefault="00000000" w:rsidRPr="00000000" w14:paraId="000002B7">
      <w:pPr>
        <w:spacing w:line="331.2" w:lineRule="auto"/>
        <w:rPr>
          <w:b w:val="1"/>
        </w:rPr>
      </w:pPr>
      <w:r w:rsidDel="00000000" w:rsidR="00000000" w:rsidRPr="00000000">
        <w:rPr>
          <w:rtl w:val="0"/>
        </w:rPr>
      </w:r>
    </w:p>
    <w:p w:rsidR="00000000" w:rsidDel="00000000" w:rsidP="00000000" w:rsidRDefault="00000000" w:rsidRPr="00000000" w14:paraId="000002B8">
      <w:pPr>
        <w:spacing w:line="331.2" w:lineRule="auto"/>
        <w:rPr>
          <w:b w:val="1"/>
        </w:rPr>
      </w:pPr>
      <w:r w:rsidDel="00000000" w:rsidR="00000000" w:rsidRPr="00000000">
        <w:rPr>
          <w:b w:val="1"/>
          <w:rtl w:val="0"/>
        </w:rPr>
        <w:t xml:space="preserve">Good Coffee</w:t>
      </w:r>
    </w:p>
    <w:p w:rsidR="00000000" w:rsidDel="00000000" w:rsidP="00000000" w:rsidRDefault="00000000" w:rsidRPr="00000000" w14:paraId="000002B9">
      <w:pPr>
        <w:spacing w:line="331.2" w:lineRule="auto"/>
        <w:rPr>
          <w:b w:val="1"/>
        </w:rPr>
      </w:pPr>
      <w:r w:rsidDel="00000000" w:rsidR="00000000" w:rsidRPr="00000000">
        <w:rPr>
          <w:b w:val="1"/>
          <w:rtl w:val="0"/>
        </w:rPr>
        <w:t xml:space="preserve">“Bubblegum Nightmare” - A world runs out of bubblegum.</w:t>
      </w:r>
    </w:p>
    <w:p w:rsidR="00000000" w:rsidDel="00000000" w:rsidP="00000000" w:rsidRDefault="00000000" w:rsidRPr="00000000" w14:paraId="000002BA">
      <w:pPr>
        <w:spacing w:line="331.2" w:lineRule="auto"/>
        <w:rPr>
          <w:b w:val="1"/>
        </w:rPr>
      </w:pPr>
      <w:r w:rsidDel="00000000" w:rsidR="00000000" w:rsidRPr="00000000">
        <w:rPr>
          <w:rtl w:val="0"/>
        </w:rPr>
      </w:r>
    </w:p>
    <w:p w:rsidR="00000000" w:rsidDel="00000000" w:rsidP="00000000" w:rsidRDefault="00000000" w:rsidRPr="00000000" w14:paraId="000002BB">
      <w:pPr>
        <w:spacing w:line="331.2" w:lineRule="auto"/>
        <w:rPr>
          <w:b w:val="1"/>
        </w:rPr>
      </w:pPr>
      <w:r w:rsidDel="00000000" w:rsidR="00000000" w:rsidRPr="00000000">
        <w:rPr>
          <w:b w:val="1"/>
          <w:rtl w:val="0"/>
        </w:rPr>
        <w:t xml:space="preserve">“Niriah” - An alien utopia.</w:t>
      </w:r>
    </w:p>
    <w:p w:rsidR="00000000" w:rsidDel="00000000" w:rsidP="00000000" w:rsidRDefault="00000000" w:rsidRPr="00000000" w14:paraId="000002BC">
      <w:pPr>
        <w:spacing w:line="331.2" w:lineRule="auto"/>
        <w:rPr>
          <w:b w:val="1"/>
        </w:rPr>
      </w:pPr>
      <w:r w:rsidDel="00000000" w:rsidR="00000000" w:rsidRPr="00000000">
        <w:rPr>
          <w:rtl w:val="0"/>
        </w:rPr>
      </w:r>
    </w:p>
    <w:p w:rsidR="00000000" w:rsidDel="00000000" w:rsidP="00000000" w:rsidRDefault="00000000" w:rsidRPr="00000000" w14:paraId="000002BD">
      <w:pPr>
        <w:spacing w:line="331.2" w:lineRule="auto"/>
        <w:rPr>
          <w:b w:val="1"/>
        </w:rPr>
      </w:pPr>
      <w:r w:rsidDel="00000000" w:rsidR="00000000" w:rsidRPr="00000000">
        <w:rPr>
          <w:b w:val="1"/>
          <w:rtl w:val="0"/>
        </w:rPr>
        <w:t xml:space="preserve">“Dreamlands” - song music.</w:t>
      </w:r>
    </w:p>
    <w:p w:rsidR="00000000" w:rsidDel="00000000" w:rsidP="00000000" w:rsidRDefault="00000000" w:rsidRPr="00000000" w14:paraId="000002BE">
      <w:pPr>
        <w:spacing w:line="331.2" w:lineRule="auto"/>
        <w:rPr>
          <w:b w:val="1"/>
        </w:rPr>
      </w:pPr>
      <w:r w:rsidDel="00000000" w:rsidR="00000000" w:rsidRPr="00000000">
        <w:rPr>
          <w:rtl w:val="0"/>
        </w:rPr>
      </w:r>
    </w:p>
    <w:p w:rsidR="00000000" w:rsidDel="00000000" w:rsidP="00000000" w:rsidRDefault="00000000" w:rsidRPr="00000000" w14:paraId="000002BF">
      <w:pPr>
        <w:spacing w:line="331.2" w:lineRule="auto"/>
        <w:rPr>
          <w:b w:val="1"/>
        </w:rPr>
      </w:pPr>
      <w:r w:rsidDel="00000000" w:rsidR="00000000" w:rsidRPr="00000000">
        <w:rPr>
          <w:b w:val="1"/>
          <w:rtl w:val="0"/>
        </w:rPr>
        <w:t xml:space="preserve">“StarSong” - Title</w:t>
      </w:r>
    </w:p>
    <w:p w:rsidR="00000000" w:rsidDel="00000000" w:rsidP="00000000" w:rsidRDefault="00000000" w:rsidRPr="00000000" w14:paraId="000002C0">
      <w:pPr>
        <w:spacing w:line="331.2" w:lineRule="auto"/>
        <w:rPr>
          <w:b w:val="1"/>
        </w:rPr>
      </w:pPr>
      <w:r w:rsidDel="00000000" w:rsidR="00000000" w:rsidRPr="00000000">
        <w:rPr>
          <w:rtl w:val="0"/>
        </w:rPr>
      </w:r>
    </w:p>
    <w:p w:rsidR="00000000" w:rsidDel="00000000" w:rsidP="00000000" w:rsidRDefault="00000000" w:rsidRPr="00000000" w14:paraId="000002C1">
      <w:pPr>
        <w:spacing w:line="331.2" w:lineRule="auto"/>
        <w:rPr>
          <w:b w:val="1"/>
        </w:rPr>
      </w:pPr>
      <w:r w:rsidDel="00000000" w:rsidR="00000000" w:rsidRPr="00000000">
        <w:rPr>
          <w:b w:val="1"/>
          <w:rtl w:val="0"/>
        </w:rPr>
        <w:t xml:space="preserve">“Linear” - A 2d line based adventure game.</w:t>
      </w:r>
    </w:p>
    <w:p w:rsidR="00000000" w:rsidDel="00000000" w:rsidP="00000000" w:rsidRDefault="00000000" w:rsidRPr="00000000" w14:paraId="000002C2">
      <w:pPr>
        <w:spacing w:line="331.2" w:lineRule="auto"/>
        <w:rPr>
          <w:b w:val="1"/>
        </w:rPr>
      </w:pPr>
      <w:r w:rsidDel="00000000" w:rsidR="00000000" w:rsidRPr="00000000">
        <w:rPr>
          <w:rtl w:val="0"/>
        </w:rPr>
      </w:r>
    </w:p>
    <w:p w:rsidR="00000000" w:rsidDel="00000000" w:rsidP="00000000" w:rsidRDefault="00000000" w:rsidRPr="00000000" w14:paraId="000002C3">
      <w:pPr>
        <w:spacing w:line="331.2" w:lineRule="auto"/>
        <w:rPr>
          <w:b w:val="1"/>
        </w:rPr>
      </w:pPr>
      <w:r w:rsidDel="00000000" w:rsidR="00000000" w:rsidRPr="00000000">
        <w:rPr>
          <w:rtl w:val="0"/>
        </w:rPr>
      </w:r>
    </w:p>
    <w:p w:rsidR="00000000" w:rsidDel="00000000" w:rsidP="00000000" w:rsidRDefault="00000000" w:rsidRPr="00000000" w14:paraId="000002C4">
      <w:pPr>
        <w:spacing w:line="331.2" w:lineRule="auto"/>
        <w:rPr>
          <w:b w:val="1"/>
        </w:rPr>
      </w:pPr>
      <w:r w:rsidDel="00000000" w:rsidR="00000000" w:rsidRPr="00000000">
        <w:rPr>
          <w:b w:val="1"/>
          <w:rtl w:val="0"/>
        </w:rPr>
        <w:t xml:space="preserve">“Less enemies, not more. Always a good rule.” - Line</w:t>
      </w:r>
    </w:p>
    <w:p w:rsidR="00000000" w:rsidDel="00000000" w:rsidP="00000000" w:rsidRDefault="00000000" w:rsidRPr="00000000" w14:paraId="000002C5">
      <w:pPr>
        <w:spacing w:line="331.2" w:lineRule="auto"/>
        <w:rPr>
          <w:b w:val="1"/>
        </w:rPr>
      </w:pPr>
      <w:r w:rsidDel="00000000" w:rsidR="00000000" w:rsidRPr="00000000">
        <w:rPr>
          <w:rtl w:val="0"/>
        </w:rPr>
      </w:r>
    </w:p>
    <w:p w:rsidR="00000000" w:rsidDel="00000000" w:rsidP="00000000" w:rsidRDefault="00000000" w:rsidRPr="00000000" w14:paraId="000002C6">
      <w:pPr>
        <w:spacing w:line="331.2" w:lineRule="auto"/>
        <w:rPr>
          <w:b w:val="1"/>
        </w:rPr>
      </w:pPr>
      <w:r w:rsidDel="00000000" w:rsidR="00000000" w:rsidRPr="00000000">
        <w:rPr>
          <w:rFonts w:ascii="Roboto" w:cs="Roboto" w:eastAsia="Roboto" w:hAnsi="Roboto"/>
          <w:b w:val="1"/>
          <w:color w:val="14171a"/>
          <w:sz w:val="23"/>
          <w:szCs w:val="23"/>
          <w:shd w:fill="f5f8fa" w:val="clear"/>
          <w:rtl w:val="0"/>
        </w:rPr>
        <w:t xml:space="preserve">"Game Of Denial." - A man becomes obsessed with the notion his entire life is a game of denial. That the whole world is a virtual prison of pain and denial, inflicted on him by true life, and he is nothing more than artificial intelligence for their pleasure.</w:t>
      </w:r>
      <w:r w:rsidDel="00000000" w:rsidR="00000000" w:rsidRPr="00000000">
        <w:rPr>
          <w:rtl w:val="0"/>
        </w:rPr>
      </w:r>
    </w:p>
    <w:p w:rsidR="00000000" w:rsidDel="00000000" w:rsidP="00000000" w:rsidRDefault="00000000" w:rsidRPr="00000000" w14:paraId="000002C7">
      <w:pPr>
        <w:spacing w:line="331.2" w:lineRule="auto"/>
        <w:rPr>
          <w:b w:val="1"/>
        </w:rPr>
      </w:pPr>
      <w:r w:rsidDel="00000000" w:rsidR="00000000" w:rsidRPr="00000000">
        <w:rPr>
          <w:rtl w:val="0"/>
        </w:rPr>
      </w:r>
    </w:p>
    <w:p w:rsidR="00000000" w:rsidDel="00000000" w:rsidP="00000000" w:rsidRDefault="00000000" w:rsidRPr="00000000" w14:paraId="000002C8">
      <w:pPr>
        <w:spacing w:line="331.2" w:lineRule="auto"/>
        <w:rPr>
          <w:b w:val="1"/>
        </w:rPr>
      </w:pPr>
      <w:r w:rsidDel="00000000" w:rsidR="00000000" w:rsidRPr="00000000">
        <w:rPr>
          <w:b w:val="1"/>
          <w:rtl w:val="0"/>
        </w:rPr>
        <w:t xml:space="preserve">“A Toy” - A human being named Antony, becomes obsessed with the fact he may be a toy of a superior race or the gods, as his life is so poor it makes no sense to him. </w:t>
      </w:r>
    </w:p>
    <w:p w:rsidR="00000000" w:rsidDel="00000000" w:rsidP="00000000" w:rsidRDefault="00000000" w:rsidRPr="00000000" w14:paraId="000002C9">
      <w:pPr>
        <w:spacing w:line="331.2" w:lineRule="auto"/>
        <w:rPr>
          <w:b w:val="1"/>
        </w:rPr>
      </w:pPr>
      <w:r w:rsidDel="00000000" w:rsidR="00000000" w:rsidRPr="00000000">
        <w:rPr>
          <w:rtl w:val="0"/>
        </w:rPr>
      </w:r>
    </w:p>
    <w:p w:rsidR="00000000" w:rsidDel="00000000" w:rsidP="00000000" w:rsidRDefault="00000000" w:rsidRPr="00000000" w14:paraId="000002CA">
      <w:pPr>
        <w:spacing w:line="331.2" w:lineRule="auto"/>
        <w:rPr>
          <w:b w:val="1"/>
        </w:rPr>
      </w:pPr>
      <w:r w:rsidDel="00000000" w:rsidR="00000000" w:rsidRPr="00000000">
        <w:rPr>
          <w:b w:val="1"/>
          <w:rtl w:val="0"/>
        </w:rPr>
        <w:t xml:space="preserve">“Three Days Later” - A story of a disaster that is solved by time travelers three days later. A parable of the execution of Christ, followed by his resurrection.</w:t>
      </w:r>
    </w:p>
    <w:p w:rsidR="00000000" w:rsidDel="00000000" w:rsidP="00000000" w:rsidRDefault="00000000" w:rsidRPr="00000000" w14:paraId="000002CB">
      <w:pPr>
        <w:spacing w:line="331.2" w:lineRule="auto"/>
        <w:rPr>
          <w:b w:val="1"/>
        </w:rPr>
      </w:pPr>
      <w:r w:rsidDel="00000000" w:rsidR="00000000" w:rsidRPr="00000000">
        <w:rPr>
          <w:rtl w:val="0"/>
        </w:rPr>
      </w:r>
    </w:p>
    <w:p w:rsidR="00000000" w:rsidDel="00000000" w:rsidP="00000000" w:rsidRDefault="00000000" w:rsidRPr="00000000" w14:paraId="000002CC">
      <w:pPr>
        <w:spacing w:line="331.2" w:lineRule="auto"/>
        <w:rPr>
          <w:b w:val="1"/>
        </w:rPr>
      </w:pPr>
      <w:r w:rsidDel="00000000" w:rsidR="00000000" w:rsidRPr="00000000">
        <w:rPr>
          <w:rtl w:val="0"/>
        </w:rPr>
      </w:r>
    </w:p>
    <w:p w:rsidR="00000000" w:rsidDel="00000000" w:rsidP="00000000" w:rsidRDefault="00000000" w:rsidRPr="00000000" w14:paraId="000002CD">
      <w:pPr>
        <w:spacing w:line="331.2" w:lineRule="auto"/>
        <w:rPr>
          <w:b w:val="1"/>
        </w:rPr>
      </w:pPr>
      <w:r w:rsidDel="00000000" w:rsidR="00000000" w:rsidRPr="00000000">
        <w:rPr>
          <w:b w:val="1"/>
          <w:rtl w:val="0"/>
        </w:rPr>
        <w:t xml:space="preserve">“Londok” - An indictment of life in East London.</w:t>
      </w:r>
    </w:p>
    <w:p w:rsidR="00000000" w:rsidDel="00000000" w:rsidP="00000000" w:rsidRDefault="00000000" w:rsidRPr="00000000" w14:paraId="000002CE">
      <w:pPr>
        <w:spacing w:line="331.2" w:lineRule="auto"/>
        <w:rPr>
          <w:b w:val="1"/>
        </w:rPr>
      </w:pPr>
      <w:r w:rsidDel="00000000" w:rsidR="00000000" w:rsidRPr="00000000">
        <w:rPr>
          <w:rtl w:val="0"/>
        </w:rPr>
      </w:r>
    </w:p>
    <w:p w:rsidR="00000000" w:rsidDel="00000000" w:rsidP="00000000" w:rsidRDefault="00000000" w:rsidRPr="00000000" w14:paraId="000002CF">
      <w:pPr>
        <w:spacing w:line="331.2" w:lineRule="auto"/>
        <w:rPr>
          <w:b w:val="1"/>
        </w:rPr>
      </w:pPr>
      <w:r w:rsidDel="00000000" w:rsidR="00000000" w:rsidRPr="00000000">
        <w:rPr>
          <w:b w:val="1"/>
          <w:rtl w:val="0"/>
        </w:rPr>
        <w:t xml:space="preserve">“Polarity” - A Two player co-op game, where you both start at opposite ends of the gaming universe, in your quest to save man-kind.</w:t>
      </w:r>
    </w:p>
    <w:p w:rsidR="00000000" w:rsidDel="00000000" w:rsidP="00000000" w:rsidRDefault="00000000" w:rsidRPr="00000000" w14:paraId="000002D0">
      <w:pPr>
        <w:spacing w:line="331.2" w:lineRule="auto"/>
        <w:rPr>
          <w:b w:val="1"/>
        </w:rPr>
      </w:pPr>
      <w:r w:rsidDel="00000000" w:rsidR="00000000" w:rsidRPr="00000000">
        <w:rPr>
          <w:rtl w:val="0"/>
        </w:rPr>
      </w:r>
    </w:p>
    <w:p w:rsidR="00000000" w:rsidDel="00000000" w:rsidP="00000000" w:rsidRDefault="00000000" w:rsidRPr="00000000" w14:paraId="000002D1">
      <w:pPr>
        <w:spacing w:line="331.2" w:lineRule="auto"/>
        <w:rPr>
          <w:b w:val="1"/>
        </w:rPr>
      </w:pPr>
      <w:r w:rsidDel="00000000" w:rsidR="00000000" w:rsidRPr="00000000">
        <w:rPr>
          <w:rtl w:val="0"/>
        </w:rPr>
      </w:r>
    </w:p>
    <w:p w:rsidR="00000000" w:rsidDel="00000000" w:rsidP="00000000" w:rsidRDefault="00000000" w:rsidRPr="00000000" w14:paraId="000002D2">
      <w:pPr>
        <w:spacing w:line="331.2" w:lineRule="auto"/>
        <w:rPr>
          <w:b w:val="1"/>
        </w:rPr>
      </w:pPr>
      <w:r w:rsidDel="00000000" w:rsidR="00000000" w:rsidRPr="00000000">
        <w:rPr>
          <w:b w:val="1"/>
          <w:rtl w:val="0"/>
        </w:rPr>
        <w:t xml:space="preserve">Explore unique concepts, not just traditional.</w:t>
      </w:r>
    </w:p>
    <w:p w:rsidR="00000000" w:rsidDel="00000000" w:rsidP="00000000" w:rsidRDefault="00000000" w:rsidRPr="00000000" w14:paraId="000002D3">
      <w:pPr>
        <w:spacing w:line="331.2" w:lineRule="auto"/>
        <w:rPr>
          <w:b w:val="1"/>
        </w:rPr>
      </w:pPr>
      <w:r w:rsidDel="00000000" w:rsidR="00000000" w:rsidRPr="00000000">
        <w:rPr>
          <w:rtl w:val="0"/>
        </w:rPr>
      </w:r>
    </w:p>
    <w:p w:rsidR="00000000" w:rsidDel="00000000" w:rsidP="00000000" w:rsidRDefault="00000000" w:rsidRPr="00000000" w14:paraId="000002D4">
      <w:pPr>
        <w:spacing w:line="331.2" w:lineRule="auto"/>
        <w:rPr>
          <w:b w:val="1"/>
        </w:rPr>
      </w:pPr>
      <w:r w:rsidDel="00000000" w:rsidR="00000000" w:rsidRPr="00000000">
        <w:rPr>
          <w:b w:val="1"/>
          <w:rtl w:val="0"/>
        </w:rPr>
        <w:t xml:space="preserve">“Karaoke” - A japanese businessman excels at karaoke, and ends up becoming a big star in Japan and the rest of the world.</w:t>
      </w:r>
    </w:p>
    <w:p w:rsidR="00000000" w:rsidDel="00000000" w:rsidP="00000000" w:rsidRDefault="00000000" w:rsidRPr="00000000" w14:paraId="000002D5">
      <w:pPr>
        <w:spacing w:line="331.2" w:lineRule="auto"/>
        <w:rPr>
          <w:b w:val="1"/>
        </w:rPr>
      </w:pPr>
      <w:r w:rsidDel="00000000" w:rsidR="00000000" w:rsidRPr="00000000">
        <w:rPr>
          <w:rtl w:val="0"/>
        </w:rPr>
      </w:r>
    </w:p>
    <w:p w:rsidR="00000000" w:rsidDel="00000000" w:rsidP="00000000" w:rsidRDefault="00000000" w:rsidRPr="00000000" w14:paraId="000002D6">
      <w:pPr>
        <w:spacing w:line="331.2" w:lineRule="auto"/>
        <w:rPr>
          <w:b w:val="1"/>
        </w:rPr>
      </w:pPr>
      <w:r w:rsidDel="00000000" w:rsidR="00000000" w:rsidRPr="00000000">
        <w:rPr>
          <w:b w:val="1"/>
          <w:rtl w:val="0"/>
        </w:rPr>
        <w:t xml:space="preserve">“Another Day In Paradox” - A planet where a time paradox has happened. Can they save their future and repair their past?</w:t>
      </w:r>
    </w:p>
    <w:p w:rsidR="00000000" w:rsidDel="00000000" w:rsidP="00000000" w:rsidRDefault="00000000" w:rsidRPr="00000000" w14:paraId="000002D7">
      <w:pPr>
        <w:spacing w:line="331.2" w:lineRule="auto"/>
        <w:rPr>
          <w:b w:val="1"/>
        </w:rPr>
      </w:pPr>
      <w:r w:rsidDel="00000000" w:rsidR="00000000" w:rsidRPr="00000000">
        <w:rPr>
          <w:rtl w:val="0"/>
        </w:rPr>
      </w:r>
    </w:p>
    <w:p w:rsidR="00000000" w:rsidDel="00000000" w:rsidP="00000000" w:rsidRDefault="00000000" w:rsidRPr="00000000" w14:paraId="000002D8">
      <w:pPr>
        <w:spacing w:line="331.2" w:lineRule="auto"/>
        <w:rPr>
          <w:b w:val="1"/>
        </w:rPr>
      </w:pPr>
      <w:r w:rsidDel="00000000" w:rsidR="00000000" w:rsidRPr="00000000">
        <w:rPr>
          <w:b w:val="1"/>
          <w:rtl w:val="0"/>
        </w:rPr>
        <w:t xml:space="preserve">Sun Death</w:t>
      </w:r>
    </w:p>
    <w:p w:rsidR="00000000" w:rsidDel="00000000" w:rsidP="00000000" w:rsidRDefault="00000000" w:rsidRPr="00000000" w14:paraId="000002D9">
      <w:pPr>
        <w:spacing w:line="331.2" w:lineRule="auto"/>
        <w:rPr>
          <w:b w:val="1"/>
        </w:rPr>
      </w:pPr>
      <w:r w:rsidDel="00000000" w:rsidR="00000000" w:rsidRPr="00000000">
        <w:rPr>
          <w:rtl w:val="0"/>
        </w:rPr>
      </w:r>
    </w:p>
    <w:p w:rsidR="00000000" w:rsidDel="00000000" w:rsidP="00000000" w:rsidRDefault="00000000" w:rsidRPr="00000000" w14:paraId="000002DA">
      <w:pPr>
        <w:spacing w:line="331.2" w:lineRule="auto"/>
        <w:rPr>
          <w:b w:val="1"/>
        </w:rPr>
      </w:pPr>
      <w:r w:rsidDel="00000000" w:rsidR="00000000" w:rsidRPr="00000000">
        <w:rPr>
          <w:b w:val="1"/>
          <w:rtl w:val="0"/>
        </w:rPr>
        <w:t xml:space="preserve">“The Moon’s Face.” - Sci fi story about a hidden sect of society living on the moon.</w:t>
      </w:r>
    </w:p>
    <w:p w:rsidR="00000000" w:rsidDel="00000000" w:rsidP="00000000" w:rsidRDefault="00000000" w:rsidRPr="00000000" w14:paraId="000002DB">
      <w:pPr>
        <w:spacing w:line="331.2" w:lineRule="auto"/>
        <w:rPr>
          <w:b w:val="1"/>
        </w:rPr>
      </w:pPr>
      <w:r w:rsidDel="00000000" w:rsidR="00000000" w:rsidRPr="00000000">
        <w:rPr>
          <w:rtl w:val="0"/>
        </w:rPr>
      </w:r>
    </w:p>
    <w:p w:rsidR="00000000" w:rsidDel="00000000" w:rsidP="00000000" w:rsidRDefault="00000000" w:rsidRPr="00000000" w14:paraId="000002DC">
      <w:pPr>
        <w:spacing w:line="331.2" w:lineRule="auto"/>
        <w:rPr>
          <w:b w:val="1"/>
        </w:rPr>
      </w:pPr>
      <w:r w:rsidDel="00000000" w:rsidR="00000000" w:rsidRPr="00000000">
        <w:rPr>
          <w:b w:val="1"/>
          <w:rtl w:val="0"/>
        </w:rPr>
        <w:t xml:space="preserve">“Reality Blade” - Our whole universe is set within the blade of destruction of another universe. The shadow to it’s darkness</w:t>
      </w:r>
    </w:p>
    <w:p w:rsidR="00000000" w:rsidDel="00000000" w:rsidP="00000000" w:rsidRDefault="00000000" w:rsidRPr="00000000" w14:paraId="000002DD">
      <w:pPr>
        <w:spacing w:line="331.2" w:lineRule="auto"/>
        <w:rPr>
          <w:b w:val="1"/>
        </w:rPr>
      </w:pPr>
      <w:r w:rsidDel="00000000" w:rsidR="00000000" w:rsidRPr="00000000">
        <w:rPr>
          <w:rtl w:val="0"/>
        </w:rPr>
      </w:r>
    </w:p>
    <w:p w:rsidR="00000000" w:rsidDel="00000000" w:rsidP="00000000" w:rsidRDefault="00000000" w:rsidRPr="00000000" w14:paraId="000002DE">
      <w:pPr>
        <w:spacing w:line="331.2" w:lineRule="auto"/>
        <w:rPr>
          <w:b w:val="1"/>
        </w:rPr>
      </w:pPr>
      <w:r w:rsidDel="00000000" w:rsidR="00000000" w:rsidRPr="00000000">
        <w:rPr>
          <w:b w:val="1"/>
          <w:rtl w:val="0"/>
        </w:rPr>
        <w:t xml:space="preserve">“One To Free” - There is one life in this universe, who is the one to free. Trapped within a virtual nightmare.</w:t>
      </w:r>
    </w:p>
    <w:p w:rsidR="00000000" w:rsidDel="00000000" w:rsidP="00000000" w:rsidRDefault="00000000" w:rsidRPr="00000000" w14:paraId="000002DF">
      <w:pPr>
        <w:spacing w:line="331.2" w:lineRule="auto"/>
        <w:rPr>
          <w:b w:val="1"/>
        </w:rPr>
      </w:pPr>
      <w:r w:rsidDel="00000000" w:rsidR="00000000" w:rsidRPr="00000000">
        <w:rPr>
          <w:rtl w:val="0"/>
        </w:rPr>
      </w:r>
    </w:p>
    <w:p w:rsidR="00000000" w:rsidDel="00000000" w:rsidP="00000000" w:rsidRDefault="00000000" w:rsidRPr="00000000" w14:paraId="000002E0">
      <w:pPr>
        <w:spacing w:line="331.2" w:lineRule="auto"/>
        <w:rPr>
          <w:b w:val="1"/>
        </w:rPr>
      </w:pPr>
      <w:r w:rsidDel="00000000" w:rsidR="00000000" w:rsidRPr="00000000">
        <w:rPr>
          <w:b w:val="1"/>
          <w:rtl w:val="0"/>
        </w:rPr>
        <w:t xml:space="preserve">“Resolution”</w:t>
      </w:r>
    </w:p>
    <w:p w:rsidR="00000000" w:rsidDel="00000000" w:rsidP="00000000" w:rsidRDefault="00000000" w:rsidRPr="00000000" w14:paraId="000002E1">
      <w:pPr>
        <w:spacing w:line="331.2" w:lineRule="auto"/>
        <w:rPr>
          <w:b w:val="1"/>
        </w:rPr>
      </w:pPr>
      <w:r w:rsidDel="00000000" w:rsidR="00000000" w:rsidRPr="00000000">
        <w:rPr>
          <w:rtl w:val="0"/>
        </w:rPr>
      </w:r>
    </w:p>
    <w:p w:rsidR="00000000" w:rsidDel="00000000" w:rsidP="00000000" w:rsidRDefault="00000000" w:rsidRPr="00000000" w14:paraId="000002E2">
      <w:pPr>
        <w:spacing w:line="331.2" w:lineRule="auto"/>
        <w:rPr>
          <w:b w:val="1"/>
        </w:rPr>
      </w:pPr>
      <w:r w:rsidDel="00000000" w:rsidR="00000000" w:rsidRPr="00000000">
        <w:rPr>
          <w:b w:val="1"/>
          <w:rtl w:val="0"/>
        </w:rPr>
        <w:t xml:space="preserve">“The Other World”</w:t>
      </w:r>
    </w:p>
    <w:p w:rsidR="00000000" w:rsidDel="00000000" w:rsidP="00000000" w:rsidRDefault="00000000" w:rsidRPr="00000000" w14:paraId="000002E3">
      <w:pPr>
        <w:spacing w:line="331.2" w:lineRule="auto"/>
        <w:rPr>
          <w:b w:val="1"/>
        </w:rPr>
      </w:pPr>
      <w:r w:rsidDel="00000000" w:rsidR="00000000" w:rsidRPr="00000000">
        <w:rPr>
          <w:rtl w:val="0"/>
        </w:rPr>
      </w:r>
    </w:p>
    <w:p w:rsidR="00000000" w:rsidDel="00000000" w:rsidP="00000000" w:rsidRDefault="00000000" w:rsidRPr="00000000" w14:paraId="000002E4">
      <w:pPr>
        <w:spacing w:line="331.2" w:lineRule="auto"/>
        <w:rPr>
          <w:b w:val="1"/>
        </w:rPr>
      </w:pPr>
      <w:r w:rsidDel="00000000" w:rsidR="00000000" w:rsidRPr="00000000">
        <w:rPr>
          <w:b w:val="1"/>
          <w:rtl w:val="0"/>
        </w:rPr>
        <w:t xml:space="preserve">“Affinity”</w:t>
      </w:r>
    </w:p>
    <w:p w:rsidR="00000000" w:rsidDel="00000000" w:rsidP="00000000" w:rsidRDefault="00000000" w:rsidRPr="00000000" w14:paraId="000002E5">
      <w:pPr>
        <w:spacing w:line="331.2" w:lineRule="auto"/>
        <w:rPr>
          <w:b w:val="1"/>
        </w:rPr>
      </w:pPr>
      <w:r w:rsidDel="00000000" w:rsidR="00000000" w:rsidRPr="00000000">
        <w:rPr>
          <w:rtl w:val="0"/>
        </w:rPr>
      </w:r>
    </w:p>
    <w:p w:rsidR="00000000" w:rsidDel="00000000" w:rsidP="00000000" w:rsidRDefault="00000000" w:rsidRPr="00000000" w14:paraId="000002E6">
      <w:pPr>
        <w:spacing w:line="331.2" w:lineRule="auto"/>
        <w:rPr>
          <w:b w:val="1"/>
        </w:rPr>
      </w:pPr>
      <w:r w:rsidDel="00000000" w:rsidR="00000000" w:rsidRPr="00000000">
        <w:rPr>
          <w:b w:val="1"/>
          <w:rtl w:val="0"/>
        </w:rPr>
        <w:t xml:space="preserve">“There is no exit.” - A group of people become trapped within a virtual reality. They must find their way out!</w:t>
      </w:r>
    </w:p>
    <w:p w:rsidR="00000000" w:rsidDel="00000000" w:rsidP="00000000" w:rsidRDefault="00000000" w:rsidRPr="00000000" w14:paraId="000002E7">
      <w:pPr>
        <w:spacing w:line="331.2" w:lineRule="auto"/>
        <w:rPr>
          <w:b w:val="1"/>
        </w:rPr>
      </w:pPr>
      <w:r w:rsidDel="00000000" w:rsidR="00000000" w:rsidRPr="00000000">
        <w:rPr>
          <w:b w:val="1"/>
          <w:rtl w:val="0"/>
        </w:rPr>
        <w:t xml:space="preserve"> </w:t>
      </w:r>
    </w:p>
    <w:p w:rsidR="00000000" w:rsidDel="00000000" w:rsidP="00000000" w:rsidRDefault="00000000" w:rsidRPr="00000000" w14:paraId="000002E8">
      <w:pPr>
        <w:spacing w:line="331.2" w:lineRule="auto"/>
        <w:rPr>
          <w:b w:val="1"/>
        </w:rPr>
      </w:pPr>
      <w:r w:rsidDel="00000000" w:rsidR="00000000" w:rsidRPr="00000000">
        <w:rPr>
          <w:b w:val="1"/>
          <w:rtl w:val="0"/>
        </w:rPr>
        <w:t xml:space="preserve">“Spy.Net”</w:t>
      </w:r>
    </w:p>
    <w:p w:rsidR="00000000" w:rsidDel="00000000" w:rsidP="00000000" w:rsidRDefault="00000000" w:rsidRPr="00000000" w14:paraId="000002E9">
      <w:pPr>
        <w:spacing w:line="331.2" w:lineRule="auto"/>
        <w:rPr>
          <w:b w:val="1"/>
        </w:rPr>
      </w:pPr>
      <w:r w:rsidDel="00000000" w:rsidR="00000000" w:rsidRPr="00000000">
        <w:rPr>
          <w:b w:val="1"/>
          <w:rtl w:val="0"/>
        </w:rPr>
        <w:t xml:space="preserve">“It’s fun and exciting.”</w:t>
      </w:r>
    </w:p>
    <w:p w:rsidR="00000000" w:rsidDel="00000000" w:rsidP="00000000" w:rsidRDefault="00000000" w:rsidRPr="00000000" w14:paraId="000002EA">
      <w:pPr>
        <w:spacing w:line="331.2" w:lineRule="auto"/>
        <w:rPr>
          <w:b w:val="1"/>
        </w:rPr>
      </w:pPr>
      <w:r w:rsidDel="00000000" w:rsidR="00000000" w:rsidRPr="00000000">
        <w:rPr>
          <w:rtl w:val="0"/>
        </w:rPr>
      </w:r>
    </w:p>
    <w:p w:rsidR="00000000" w:rsidDel="00000000" w:rsidP="00000000" w:rsidRDefault="00000000" w:rsidRPr="00000000" w14:paraId="000002EB">
      <w:pPr>
        <w:spacing w:line="331.2" w:lineRule="auto"/>
        <w:rPr>
          <w:b w:val="1"/>
        </w:rPr>
      </w:pPr>
      <w:r w:rsidDel="00000000" w:rsidR="00000000" w:rsidRPr="00000000">
        <w:rPr>
          <w:rtl w:val="0"/>
        </w:rPr>
      </w:r>
    </w:p>
    <w:p w:rsidR="00000000" w:rsidDel="00000000" w:rsidP="00000000" w:rsidRDefault="00000000" w:rsidRPr="00000000" w14:paraId="000002EC">
      <w:pPr>
        <w:spacing w:line="331.2" w:lineRule="auto"/>
        <w:rPr>
          <w:b w:val="1"/>
        </w:rPr>
      </w:pPr>
      <w:r w:rsidDel="00000000" w:rsidR="00000000" w:rsidRPr="00000000">
        <w:rPr>
          <w:b w:val="1"/>
          <w:rtl w:val="0"/>
        </w:rPr>
        <w:t xml:space="preserve">“The Third Dimension”</w:t>
      </w:r>
    </w:p>
    <w:p w:rsidR="00000000" w:rsidDel="00000000" w:rsidP="00000000" w:rsidRDefault="00000000" w:rsidRPr="00000000" w14:paraId="000002ED">
      <w:pPr>
        <w:spacing w:line="331.2" w:lineRule="auto"/>
        <w:rPr>
          <w:b w:val="1"/>
        </w:rPr>
      </w:pPr>
      <w:r w:rsidDel="00000000" w:rsidR="00000000" w:rsidRPr="00000000">
        <w:rPr>
          <w:rtl w:val="0"/>
        </w:rPr>
      </w:r>
    </w:p>
    <w:p w:rsidR="00000000" w:rsidDel="00000000" w:rsidP="00000000" w:rsidRDefault="00000000" w:rsidRPr="00000000" w14:paraId="000002EE">
      <w:pPr>
        <w:spacing w:line="331.2" w:lineRule="auto"/>
        <w:rPr>
          <w:b w:val="1"/>
        </w:rPr>
      </w:pPr>
      <w:r w:rsidDel="00000000" w:rsidR="00000000" w:rsidRPr="00000000">
        <w:rPr>
          <w:b w:val="1"/>
          <w:rtl w:val="0"/>
        </w:rPr>
        <w:t xml:space="preserve">“Trick Or Treat?” - A horror movie about a mad figure hurting people.</w:t>
      </w:r>
    </w:p>
    <w:p w:rsidR="00000000" w:rsidDel="00000000" w:rsidP="00000000" w:rsidRDefault="00000000" w:rsidRPr="00000000" w14:paraId="000002EF">
      <w:pPr>
        <w:spacing w:line="331.2" w:lineRule="auto"/>
        <w:rPr>
          <w:b w:val="1"/>
        </w:rPr>
      </w:pPr>
      <w:r w:rsidDel="00000000" w:rsidR="00000000" w:rsidRPr="00000000">
        <w:rPr>
          <w:rtl w:val="0"/>
        </w:rPr>
      </w:r>
    </w:p>
    <w:p w:rsidR="00000000" w:rsidDel="00000000" w:rsidP="00000000" w:rsidRDefault="00000000" w:rsidRPr="00000000" w14:paraId="000002F0">
      <w:pPr>
        <w:spacing w:line="331.2" w:lineRule="auto"/>
        <w:rPr>
          <w:b w:val="1"/>
        </w:rPr>
      </w:pPr>
      <w:r w:rsidDel="00000000" w:rsidR="00000000" w:rsidRPr="00000000">
        <w:rPr>
          <w:b w:val="1"/>
          <w:rtl w:val="0"/>
        </w:rPr>
        <w:t xml:space="preserve">“Ninja”</w:t>
      </w:r>
    </w:p>
    <w:p w:rsidR="00000000" w:rsidDel="00000000" w:rsidP="00000000" w:rsidRDefault="00000000" w:rsidRPr="00000000" w14:paraId="000002F1">
      <w:pPr>
        <w:spacing w:line="331.2" w:lineRule="auto"/>
        <w:rPr>
          <w:b w:val="1"/>
        </w:rPr>
      </w:pPr>
      <w:r w:rsidDel="00000000" w:rsidR="00000000" w:rsidRPr="00000000">
        <w:rPr>
          <w:rtl w:val="0"/>
        </w:rPr>
      </w:r>
    </w:p>
    <w:p w:rsidR="00000000" w:rsidDel="00000000" w:rsidP="00000000" w:rsidRDefault="00000000" w:rsidRPr="00000000" w14:paraId="000002F2">
      <w:pPr>
        <w:spacing w:line="331.2" w:lineRule="auto"/>
        <w:rPr>
          <w:b w:val="1"/>
        </w:rPr>
      </w:pPr>
      <w:r w:rsidDel="00000000" w:rsidR="00000000" w:rsidRPr="00000000">
        <w:rPr>
          <w:b w:val="1"/>
          <w:rtl w:val="0"/>
        </w:rPr>
        <w:t xml:space="preserve">“Angel Warrior” </w:t>
      </w:r>
    </w:p>
    <w:p w:rsidR="00000000" w:rsidDel="00000000" w:rsidP="00000000" w:rsidRDefault="00000000" w:rsidRPr="00000000" w14:paraId="000002F3">
      <w:pPr>
        <w:spacing w:line="331.2" w:lineRule="auto"/>
        <w:rPr>
          <w:b w:val="1"/>
        </w:rPr>
      </w:pPr>
      <w:r w:rsidDel="00000000" w:rsidR="00000000" w:rsidRPr="00000000">
        <w:rPr>
          <w:rtl w:val="0"/>
        </w:rPr>
      </w:r>
    </w:p>
    <w:p w:rsidR="00000000" w:rsidDel="00000000" w:rsidP="00000000" w:rsidRDefault="00000000" w:rsidRPr="00000000" w14:paraId="000002F4">
      <w:pPr>
        <w:spacing w:line="331.2" w:lineRule="auto"/>
        <w:rPr>
          <w:b w:val="1"/>
        </w:rPr>
      </w:pPr>
      <w:r w:rsidDel="00000000" w:rsidR="00000000" w:rsidRPr="00000000">
        <w:rPr>
          <w:rtl w:val="0"/>
        </w:rPr>
      </w:r>
    </w:p>
    <w:p w:rsidR="00000000" w:rsidDel="00000000" w:rsidP="00000000" w:rsidRDefault="00000000" w:rsidRPr="00000000" w14:paraId="000002F5">
      <w:pPr>
        <w:spacing w:line="331.2" w:lineRule="auto"/>
        <w:rPr>
          <w:b w:val="1"/>
        </w:rPr>
      </w:pPr>
      <w:r w:rsidDel="00000000" w:rsidR="00000000" w:rsidRPr="00000000">
        <w:rPr>
          <w:b w:val="1"/>
          <w:rtl w:val="0"/>
        </w:rPr>
        <w:t xml:space="preserve">“UnderDeath”</w:t>
      </w:r>
    </w:p>
    <w:p w:rsidR="00000000" w:rsidDel="00000000" w:rsidP="00000000" w:rsidRDefault="00000000" w:rsidRPr="00000000" w14:paraId="000002F6">
      <w:pPr>
        <w:spacing w:line="331.2" w:lineRule="auto"/>
        <w:rPr>
          <w:b w:val="1"/>
        </w:rPr>
      </w:pPr>
      <w:r w:rsidDel="00000000" w:rsidR="00000000" w:rsidRPr="00000000">
        <w:rPr>
          <w:rtl w:val="0"/>
        </w:rPr>
      </w:r>
    </w:p>
    <w:p w:rsidR="00000000" w:rsidDel="00000000" w:rsidP="00000000" w:rsidRDefault="00000000" w:rsidRPr="00000000" w14:paraId="000002F7">
      <w:pPr>
        <w:spacing w:line="331.2" w:lineRule="auto"/>
        <w:rPr>
          <w:b w:val="1"/>
        </w:rPr>
      </w:pPr>
      <w:r w:rsidDel="00000000" w:rsidR="00000000" w:rsidRPr="00000000">
        <w:rPr>
          <w:b w:val="1"/>
          <w:rtl w:val="0"/>
        </w:rPr>
        <w:t xml:space="preserve">“The Future Is Now” - Sci-fi</w:t>
      </w:r>
    </w:p>
    <w:p w:rsidR="00000000" w:rsidDel="00000000" w:rsidP="00000000" w:rsidRDefault="00000000" w:rsidRPr="00000000" w14:paraId="000002F8">
      <w:pPr>
        <w:spacing w:line="331.2" w:lineRule="auto"/>
        <w:rPr>
          <w:b w:val="1"/>
        </w:rPr>
      </w:pPr>
      <w:r w:rsidDel="00000000" w:rsidR="00000000" w:rsidRPr="00000000">
        <w:rPr>
          <w:rtl w:val="0"/>
        </w:rPr>
      </w:r>
    </w:p>
    <w:p w:rsidR="00000000" w:rsidDel="00000000" w:rsidP="00000000" w:rsidRDefault="00000000" w:rsidRPr="00000000" w14:paraId="000002F9">
      <w:pPr>
        <w:spacing w:line="331.2" w:lineRule="auto"/>
        <w:rPr>
          <w:b w:val="1"/>
        </w:rPr>
      </w:pPr>
      <w:r w:rsidDel="00000000" w:rsidR="00000000" w:rsidRPr="00000000">
        <w:rPr>
          <w:b w:val="1"/>
          <w:rtl w:val="0"/>
        </w:rPr>
        <w:t xml:space="preserve">“Burnt Alive” - An amazing technological artist is persecuted and abused by a group of mind controlists, for the beauty of his work. They want to burn him alive, to stop him from being the beautiful person he is.</w:t>
      </w:r>
    </w:p>
    <w:p w:rsidR="00000000" w:rsidDel="00000000" w:rsidP="00000000" w:rsidRDefault="00000000" w:rsidRPr="00000000" w14:paraId="000002FA">
      <w:pPr>
        <w:spacing w:line="331.2" w:lineRule="auto"/>
        <w:rPr>
          <w:b w:val="1"/>
        </w:rPr>
      </w:pPr>
      <w:r w:rsidDel="00000000" w:rsidR="00000000" w:rsidRPr="00000000">
        <w:rPr>
          <w:rtl w:val="0"/>
        </w:rPr>
      </w:r>
    </w:p>
    <w:p w:rsidR="00000000" w:rsidDel="00000000" w:rsidP="00000000" w:rsidRDefault="00000000" w:rsidRPr="00000000" w14:paraId="000002FB">
      <w:pPr>
        <w:spacing w:line="331.2" w:lineRule="auto"/>
        <w:rPr>
          <w:b w:val="1"/>
        </w:rPr>
      </w:pPr>
      <w:r w:rsidDel="00000000" w:rsidR="00000000" w:rsidRPr="00000000">
        <w:rPr>
          <w:b w:val="1"/>
          <w:rtl w:val="0"/>
        </w:rPr>
        <w:t xml:space="preserve">“Progress” - </w:t>
      </w:r>
      <w:r w:rsidDel="00000000" w:rsidR="00000000" w:rsidRPr="00000000">
        <w:rPr>
          <w:rFonts w:ascii="Roboto" w:cs="Roboto" w:eastAsia="Roboto" w:hAnsi="Roboto"/>
          <w:b w:val="1"/>
          <w:color w:val="14171a"/>
          <w:sz w:val="23"/>
          <w:szCs w:val="23"/>
          <w:shd w:fill="f5f8fa" w:val="clear"/>
          <w:rtl w:val="0"/>
        </w:rPr>
        <w:t xml:space="preserve">"To entertain, and to be entertained. It is the end goal of any physical civilization. Love? With those you love. Maybe that's why they made us. They were already there. They needed to feel progress again..."</w:t>
      </w:r>
      <w:r w:rsidDel="00000000" w:rsidR="00000000" w:rsidRPr="00000000">
        <w:rPr>
          <w:rtl w:val="0"/>
        </w:rPr>
      </w:r>
    </w:p>
    <w:p w:rsidR="00000000" w:rsidDel="00000000" w:rsidP="00000000" w:rsidRDefault="00000000" w:rsidRPr="00000000" w14:paraId="000002FC">
      <w:pPr>
        <w:spacing w:line="331.2" w:lineRule="auto"/>
        <w:rPr>
          <w:b w:val="1"/>
        </w:rPr>
      </w:pPr>
      <w:r w:rsidDel="00000000" w:rsidR="00000000" w:rsidRPr="00000000">
        <w:rPr>
          <w:rtl w:val="0"/>
        </w:rPr>
      </w:r>
    </w:p>
    <w:p w:rsidR="00000000" w:rsidDel="00000000" w:rsidP="00000000" w:rsidRDefault="00000000" w:rsidRPr="00000000" w14:paraId="000002FD">
      <w:pPr>
        <w:spacing w:line="331.2" w:lineRule="auto"/>
        <w:rPr>
          <w:b w:val="1"/>
        </w:rPr>
      </w:pPr>
      <w:r w:rsidDel="00000000" w:rsidR="00000000" w:rsidRPr="00000000">
        <w:rPr>
          <w:b w:val="1"/>
          <w:rtl w:val="0"/>
        </w:rPr>
        <w:t xml:space="preserve">“The Future Is Here.”</w:t>
      </w:r>
    </w:p>
    <w:p w:rsidR="00000000" w:rsidDel="00000000" w:rsidP="00000000" w:rsidRDefault="00000000" w:rsidRPr="00000000" w14:paraId="000002FE">
      <w:pPr>
        <w:spacing w:line="331.2" w:lineRule="auto"/>
        <w:rPr>
          <w:b w:val="1"/>
        </w:rPr>
      </w:pPr>
      <w:r w:rsidDel="00000000" w:rsidR="00000000" w:rsidRPr="00000000">
        <w:rPr>
          <w:rtl w:val="0"/>
        </w:rPr>
      </w:r>
    </w:p>
    <w:p w:rsidR="00000000" w:rsidDel="00000000" w:rsidP="00000000" w:rsidRDefault="00000000" w:rsidRPr="00000000" w14:paraId="000002FF">
      <w:pPr>
        <w:spacing w:line="331.2" w:lineRule="auto"/>
        <w:rPr>
          <w:b w:val="1"/>
        </w:rPr>
      </w:pPr>
      <w:r w:rsidDel="00000000" w:rsidR="00000000" w:rsidRPr="00000000">
        <w:rPr>
          <w:b w:val="1"/>
          <w:rtl w:val="0"/>
        </w:rPr>
        <w:t xml:space="preserve">“It’s not whose looking at you. It’s who ain’t.”</w:t>
      </w:r>
    </w:p>
    <w:p w:rsidR="00000000" w:rsidDel="00000000" w:rsidP="00000000" w:rsidRDefault="00000000" w:rsidRPr="00000000" w14:paraId="00000300">
      <w:pPr>
        <w:spacing w:line="331.2" w:lineRule="auto"/>
        <w:rPr>
          <w:b w:val="1"/>
        </w:rPr>
      </w:pPr>
      <w:r w:rsidDel="00000000" w:rsidR="00000000" w:rsidRPr="00000000">
        <w:rPr>
          <w:rtl w:val="0"/>
        </w:rPr>
      </w:r>
    </w:p>
    <w:p w:rsidR="00000000" w:rsidDel="00000000" w:rsidP="00000000" w:rsidRDefault="00000000" w:rsidRPr="00000000" w14:paraId="00000301">
      <w:pPr>
        <w:spacing w:line="331.2" w:lineRule="auto"/>
        <w:rPr>
          <w:b w:val="1"/>
        </w:rPr>
      </w:pPr>
      <w:r w:rsidDel="00000000" w:rsidR="00000000" w:rsidRPr="00000000">
        <w:rPr>
          <w:rtl w:val="0"/>
        </w:rPr>
      </w:r>
    </w:p>
    <w:p w:rsidR="00000000" w:rsidDel="00000000" w:rsidP="00000000" w:rsidRDefault="00000000" w:rsidRPr="00000000" w14:paraId="00000302">
      <w:pPr>
        <w:spacing w:line="331.2" w:lineRule="auto"/>
        <w:rPr>
          <w:b w:val="1"/>
        </w:rPr>
      </w:pPr>
      <w:r w:rsidDel="00000000" w:rsidR="00000000" w:rsidRPr="00000000">
        <w:rPr>
          <w:b w:val="1"/>
          <w:rtl w:val="0"/>
        </w:rPr>
        <w:t xml:space="preserve">“Utopia” - A sci fi game set in the future.</w:t>
      </w:r>
    </w:p>
    <w:p w:rsidR="00000000" w:rsidDel="00000000" w:rsidP="00000000" w:rsidRDefault="00000000" w:rsidRPr="00000000" w14:paraId="00000303">
      <w:pPr>
        <w:spacing w:line="331.2" w:lineRule="auto"/>
        <w:rPr>
          <w:b w:val="1"/>
        </w:rPr>
      </w:pPr>
      <w:r w:rsidDel="00000000" w:rsidR="00000000" w:rsidRPr="00000000">
        <w:rPr>
          <w:rtl w:val="0"/>
        </w:rPr>
      </w:r>
    </w:p>
    <w:p w:rsidR="00000000" w:rsidDel="00000000" w:rsidP="00000000" w:rsidRDefault="00000000" w:rsidRPr="00000000" w14:paraId="00000304">
      <w:pPr>
        <w:spacing w:line="331.2" w:lineRule="auto"/>
        <w:rPr>
          <w:b w:val="1"/>
        </w:rPr>
      </w:pPr>
      <w:r w:rsidDel="00000000" w:rsidR="00000000" w:rsidRPr="00000000">
        <w:rPr>
          <w:b w:val="1"/>
          <w:rtl w:val="0"/>
        </w:rPr>
        <w:t xml:space="preserve">“A.I are competing against each other. The future of corporate business.”</w:t>
      </w:r>
    </w:p>
    <w:p w:rsidR="00000000" w:rsidDel="00000000" w:rsidP="00000000" w:rsidRDefault="00000000" w:rsidRPr="00000000" w14:paraId="00000305">
      <w:pPr>
        <w:spacing w:line="331.2" w:lineRule="auto"/>
        <w:rPr>
          <w:b w:val="1"/>
        </w:rPr>
      </w:pPr>
      <w:r w:rsidDel="00000000" w:rsidR="00000000" w:rsidRPr="00000000">
        <w:rPr>
          <w:rtl w:val="0"/>
        </w:rPr>
      </w:r>
    </w:p>
    <w:p w:rsidR="00000000" w:rsidDel="00000000" w:rsidP="00000000" w:rsidRDefault="00000000" w:rsidRPr="00000000" w14:paraId="00000306">
      <w:pPr>
        <w:spacing w:line="331.2" w:lineRule="auto"/>
        <w:rPr>
          <w:b w:val="1"/>
        </w:rPr>
      </w:pPr>
      <w:r w:rsidDel="00000000" w:rsidR="00000000" w:rsidRPr="00000000">
        <w:rPr>
          <w:b w:val="1"/>
          <w:rtl w:val="0"/>
        </w:rPr>
        <w:t xml:space="preserve">“Ten Scenes” a single player story game, told in ten scenes, tied up at the end.</w:t>
      </w:r>
    </w:p>
    <w:p w:rsidR="00000000" w:rsidDel="00000000" w:rsidP="00000000" w:rsidRDefault="00000000" w:rsidRPr="00000000" w14:paraId="00000307">
      <w:pPr>
        <w:spacing w:line="331.2" w:lineRule="auto"/>
        <w:rPr>
          <w:b w:val="1"/>
        </w:rPr>
      </w:pPr>
      <w:r w:rsidDel="00000000" w:rsidR="00000000" w:rsidRPr="00000000">
        <w:rPr>
          <w:b w:val="1"/>
          <w:rtl w:val="0"/>
        </w:rPr>
        <w:t xml:space="preserve">“We know your weakness, and we offer you our stength.”</w:t>
      </w:r>
    </w:p>
    <w:p w:rsidR="00000000" w:rsidDel="00000000" w:rsidP="00000000" w:rsidRDefault="00000000" w:rsidRPr="00000000" w14:paraId="00000308">
      <w:pPr>
        <w:spacing w:line="331.2" w:lineRule="auto"/>
        <w:rPr>
          <w:b w:val="1"/>
        </w:rPr>
      </w:pPr>
      <w:r w:rsidDel="00000000" w:rsidR="00000000" w:rsidRPr="00000000">
        <w:rPr>
          <w:rtl w:val="0"/>
        </w:rPr>
      </w:r>
    </w:p>
    <w:p w:rsidR="00000000" w:rsidDel="00000000" w:rsidP="00000000" w:rsidRDefault="00000000" w:rsidRPr="00000000" w14:paraId="00000309">
      <w:pPr>
        <w:spacing w:line="331.2" w:lineRule="auto"/>
        <w:rPr>
          <w:b w:val="1"/>
        </w:rPr>
      </w:pPr>
      <w:r w:rsidDel="00000000" w:rsidR="00000000" w:rsidRPr="00000000">
        <w:rPr>
          <w:rtl w:val="0"/>
        </w:rPr>
      </w:r>
    </w:p>
    <w:p w:rsidR="00000000" w:rsidDel="00000000" w:rsidP="00000000" w:rsidRDefault="00000000" w:rsidRPr="00000000" w14:paraId="0000030A">
      <w:pPr>
        <w:spacing w:line="331.2" w:lineRule="auto"/>
        <w:rPr>
          <w:b w:val="1"/>
        </w:rPr>
      </w:pPr>
      <w:r w:rsidDel="00000000" w:rsidR="00000000" w:rsidRPr="00000000">
        <w:rPr>
          <w:b w:val="1"/>
          <w:rtl w:val="0"/>
        </w:rPr>
        <w:t xml:space="preserve">“Fairytale” - a rpg/action ‘fairy tale’</w:t>
      </w:r>
    </w:p>
    <w:p w:rsidR="00000000" w:rsidDel="00000000" w:rsidP="00000000" w:rsidRDefault="00000000" w:rsidRPr="00000000" w14:paraId="0000030B">
      <w:pPr>
        <w:spacing w:line="331.2" w:lineRule="auto"/>
        <w:rPr>
          <w:b w:val="1"/>
        </w:rPr>
      </w:pPr>
      <w:r w:rsidDel="00000000" w:rsidR="00000000" w:rsidRPr="00000000">
        <w:rPr>
          <w:rtl w:val="0"/>
        </w:rPr>
      </w:r>
    </w:p>
    <w:p w:rsidR="00000000" w:rsidDel="00000000" w:rsidP="00000000" w:rsidRDefault="00000000" w:rsidRPr="00000000" w14:paraId="0000030C">
      <w:pPr>
        <w:spacing w:line="331.2" w:lineRule="auto"/>
        <w:rPr>
          <w:b w:val="1"/>
        </w:rPr>
      </w:pPr>
      <w:r w:rsidDel="00000000" w:rsidR="00000000" w:rsidRPr="00000000">
        <w:rPr>
          <w:b w:val="1"/>
          <w:rtl w:val="0"/>
        </w:rPr>
        <w:t xml:space="preserve">“Ex-Y” - A 2D overhead spy/rpg type game set in the near future.</w:t>
      </w:r>
    </w:p>
    <w:p w:rsidR="00000000" w:rsidDel="00000000" w:rsidP="00000000" w:rsidRDefault="00000000" w:rsidRPr="00000000" w14:paraId="0000030D">
      <w:pPr>
        <w:spacing w:line="331.2" w:lineRule="auto"/>
        <w:rPr>
          <w:b w:val="1"/>
        </w:rPr>
      </w:pPr>
      <w:r w:rsidDel="00000000" w:rsidR="00000000" w:rsidRPr="00000000">
        <w:rPr>
          <w:rtl w:val="0"/>
        </w:rPr>
      </w:r>
    </w:p>
    <w:p w:rsidR="00000000" w:rsidDel="00000000" w:rsidP="00000000" w:rsidRDefault="00000000" w:rsidRPr="00000000" w14:paraId="0000030E">
      <w:pPr>
        <w:spacing w:line="331.2" w:lineRule="auto"/>
        <w:rPr>
          <w:b w:val="1"/>
        </w:rPr>
      </w:pPr>
      <w:r w:rsidDel="00000000" w:rsidR="00000000" w:rsidRPr="00000000">
        <w:rPr>
          <w:rtl w:val="0"/>
        </w:rPr>
      </w:r>
    </w:p>
    <w:p w:rsidR="00000000" w:rsidDel="00000000" w:rsidP="00000000" w:rsidRDefault="00000000" w:rsidRPr="00000000" w14:paraId="0000030F">
      <w:pPr>
        <w:spacing w:line="331.2" w:lineRule="auto"/>
        <w:rPr>
          <w:b w:val="1"/>
        </w:rPr>
      </w:pPr>
      <w:r w:rsidDel="00000000" w:rsidR="00000000" w:rsidRPr="00000000">
        <w:rPr>
          <w:b w:val="1"/>
          <w:rtl w:val="0"/>
        </w:rPr>
        <w:tab/>
      </w:r>
    </w:p>
    <w:p w:rsidR="00000000" w:rsidDel="00000000" w:rsidP="00000000" w:rsidRDefault="00000000" w:rsidRPr="00000000" w14:paraId="00000310">
      <w:pPr>
        <w:spacing w:line="331.2" w:lineRule="auto"/>
        <w:rPr>
          <w:b w:val="1"/>
        </w:rPr>
      </w:pPr>
      <w:r w:rsidDel="00000000" w:rsidR="00000000" w:rsidRPr="00000000">
        <w:rPr>
          <w:b w:val="1"/>
          <w:rtl w:val="0"/>
        </w:rPr>
        <w:t xml:space="preserve">“Dust” - War game.</w:t>
      </w:r>
    </w:p>
    <w:p w:rsidR="00000000" w:rsidDel="00000000" w:rsidP="00000000" w:rsidRDefault="00000000" w:rsidRPr="00000000" w14:paraId="00000311">
      <w:pPr>
        <w:spacing w:line="331.2" w:lineRule="auto"/>
        <w:rPr>
          <w:b w:val="1"/>
        </w:rPr>
      </w:pPr>
      <w:r w:rsidDel="00000000" w:rsidR="00000000" w:rsidRPr="00000000">
        <w:rPr>
          <w:rtl w:val="0"/>
        </w:rPr>
      </w:r>
    </w:p>
    <w:p w:rsidR="00000000" w:rsidDel="00000000" w:rsidP="00000000" w:rsidRDefault="00000000" w:rsidRPr="00000000" w14:paraId="00000312">
      <w:pPr>
        <w:spacing w:line="331.2" w:lineRule="auto"/>
        <w:rPr>
          <w:b w:val="1"/>
        </w:rPr>
      </w:pPr>
      <w:r w:rsidDel="00000000" w:rsidR="00000000" w:rsidRPr="00000000">
        <w:rPr>
          <w:b w:val="1"/>
          <w:rtl w:val="0"/>
        </w:rPr>
        <w:t xml:space="preserve">“Future” - Doom Clone.</w:t>
      </w:r>
    </w:p>
    <w:p w:rsidR="00000000" w:rsidDel="00000000" w:rsidP="00000000" w:rsidRDefault="00000000" w:rsidRPr="00000000" w14:paraId="00000313">
      <w:pPr>
        <w:spacing w:line="331.2" w:lineRule="auto"/>
        <w:rPr>
          <w:b w:val="1"/>
        </w:rPr>
      </w:pPr>
      <w:r w:rsidDel="00000000" w:rsidR="00000000" w:rsidRPr="00000000">
        <w:rPr>
          <w:rtl w:val="0"/>
        </w:rPr>
      </w:r>
    </w:p>
    <w:p w:rsidR="00000000" w:rsidDel="00000000" w:rsidP="00000000" w:rsidRDefault="00000000" w:rsidRPr="00000000" w14:paraId="00000314">
      <w:pPr>
        <w:spacing w:line="331.2" w:lineRule="auto"/>
        <w:rPr>
          <w:b w:val="1"/>
        </w:rPr>
      </w:pPr>
      <w:r w:rsidDel="00000000" w:rsidR="00000000" w:rsidRPr="00000000">
        <w:rPr>
          <w:b w:val="1"/>
          <w:rtl w:val="0"/>
        </w:rPr>
        <w:t xml:space="preserve">“Partying with the enemy.”</w:t>
      </w:r>
    </w:p>
    <w:p w:rsidR="00000000" w:rsidDel="00000000" w:rsidP="00000000" w:rsidRDefault="00000000" w:rsidRPr="00000000" w14:paraId="00000315">
      <w:pPr>
        <w:spacing w:line="331.2" w:lineRule="auto"/>
        <w:rPr>
          <w:b w:val="1"/>
        </w:rPr>
      </w:pPr>
      <w:r w:rsidDel="00000000" w:rsidR="00000000" w:rsidRPr="00000000">
        <w:rPr>
          <w:rtl w:val="0"/>
        </w:rPr>
      </w:r>
    </w:p>
    <w:p w:rsidR="00000000" w:rsidDel="00000000" w:rsidP="00000000" w:rsidRDefault="00000000" w:rsidRPr="00000000" w14:paraId="00000316">
      <w:pPr>
        <w:spacing w:line="331.2" w:lineRule="auto"/>
        <w:rPr>
          <w:b w:val="1"/>
        </w:rPr>
      </w:pPr>
      <w:r w:rsidDel="00000000" w:rsidR="00000000" w:rsidRPr="00000000">
        <w:rPr>
          <w:b w:val="1"/>
          <w:rtl w:val="0"/>
        </w:rPr>
        <w:tab/>
        <w:t xml:space="preserve">“Art Style - Use shaders to achieve a hand-drawn art style to the graphics.”</w:t>
      </w:r>
    </w:p>
    <w:p w:rsidR="00000000" w:rsidDel="00000000" w:rsidP="00000000" w:rsidRDefault="00000000" w:rsidRPr="00000000" w14:paraId="00000317">
      <w:pPr>
        <w:spacing w:line="331.2" w:lineRule="auto"/>
        <w:rPr>
          <w:b w:val="1"/>
        </w:rPr>
      </w:pPr>
      <w:r w:rsidDel="00000000" w:rsidR="00000000" w:rsidRPr="00000000">
        <w:rPr>
          <w:rtl w:val="0"/>
        </w:rPr>
      </w:r>
    </w:p>
    <w:p w:rsidR="00000000" w:rsidDel="00000000" w:rsidP="00000000" w:rsidRDefault="00000000" w:rsidRPr="00000000" w14:paraId="00000318">
      <w:pPr>
        <w:spacing w:line="331.2" w:lineRule="auto"/>
        <w:rPr>
          <w:b w:val="1"/>
        </w:rPr>
      </w:pPr>
      <w:r w:rsidDel="00000000" w:rsidR="00000000" w:rsidRPr="00000000">
        <w:rPr>
          <w:b w:val="1"/>
          <w:rtl w:val="0"/>
        </w:rPr>
        <w:tab/>
        <w:t xml:space="preserve">“BioHell” - A story of a young man whose whole life was like an horror movie. Scene after horrible scene.</w:t>
      </w:r>
    </w:p>
    <w:p w:rsidR="00000000" w:rsidDel="00000000" w:rsidP="00000000" w:rsidRDefault="00000000" w:rsidRPr="00000000" w14:paraId="00000319">
      <w:pPr>
        <w:spacing w:line="331.2" w:lineRule="auto"/>
        <w:rPr>
          <w:b w:val="1"/>
        </w:rPr>
      </w:pPr>
      <w:r w:rsidDel="00000000" w:rsidR="00000000" w:rsidRPr="00000000">
        <w:rPr>
          <w:rtl w:val="0"/>
        </w:rPr>
      </w:r>
    </w:p>
    <w:p w:rsidR="00000000" w:rsidDel="00000000" w:rsidP="00000000" w:rsidRDefault="00000000" w:rsidRPr="00000000" w14:paraId="0000031A">
      <w:pPr>
        <w:spacing w:line="331.2" w:lineRule="auto"/>
        <w:rPr>
          <w:b w:val="1"/>
        </w:rPr>
      </w:pPr>
      <w:r w:rsidDel="00000000" w:rsidR="00000000" w:rsidRPr="00000000">
        <w:rPr>
          <w:b w:val="1"/>
          <w:rtl w:val="0"/>
        </w:rPr>
        <w:tab/>
        <w:t xml:space="preserve">“Good Versus Evil” - Comedy action about the good of earth, versus the evil of earth”</w:t>
      </w:r>
    </w:p>
    <w:p w:rsidR="00000000" w:rsidDel="00000000" w:rsidP="00000000" w:rsidRDefault="00000000" w:rsidRPr="00000000" w14:paraId="0000031B">
      <w:pPr>
        <w:spacing w:line="331.2" w:lineRule="auto"/>
        <w:rPr>
          <w:b w:val="1"/>
        </w:rPr>
      </w:pPr>
      <w:r w:rsidDel="00000000" w:rsidR="00000000" w:rsidRPr="00000000">
        <w:rPr>
          <w:rtl w:val="0"/>
        </w:rPr>
      </w:r>
    </w:p>
    <w:p w:rsidR="00000000" w:rsidDel="00000000" w:rsidP="00000000" w:rsidRDefault="00000000" w:rsidRPr="00000000" w14:paraId="0000031C">
      <w:pPr>
        <w:spacing w:line="331.2" w:lineRule="auto"/>
        <w:rPr>
          <w:b w:val="1"/>
        </w:rPr>
      </w:pPr>
      <w:r w:rsidDel="00000000" w:rsidR="00000000" w:rsidRPr="00000000">
        <w:rPr>
          <w:b w:val="1"/>
          <w:rtl w:val="0"/>
        </w:rPr>
        <w:tab/>
        <w:t xml:space="preserve">“Random” - A game where everything is randomally generated, from style to content.</w:t>
      </w:r>
    </w:p>
    <w:p w:rsidR="00000000" w:rsidDel="00000000" w:rsidP="00000000" w:rsidRDefault="00000000" w:rsidRPr="00000000" w14:paraId="0000031D">
      <w:pPr>
        <w:spacing w:line="331.2" w:lineRule="auto"/>
        <w:rPr>
          <w:b w:val="1"/>
        </w:rPr>
      </w:pPr>
      <w:r w:rsidDel="00000000" w:rsidR="00000000" w:rsidRPr="00000000">
        <w:rPr>
          <w:rtl w:val="0"/>
        </w:rPr>
      </w:r>
    </w:p>
    <w:p w:rsidR="00000000" w:rsidDel="00000000" w:rsidP="00000000" w:rsidRDefault="00000000" w:rsidRPr="00000000" w14:paraId="0000031E">
      <w:pPr>
        <w:spacing w:line="331.2" w:lineRule="auto"/>
        <w:rPr>
          <w:b w:val="1"/>
        </w:rPr>
      </w:pPr>
      <w:r w:rsidDel="00000000" w:rsidR="00000000" w:rsidRPr="00000000">
        <w:rPr>
          <w:b w:val="1"/>
          <w:rtl w:val="0"/>
        </w:rPr>
        <w:tab/>
        <w:t xml:space="preserve">“AfterEffect” - A combat mechnic that previews the effect of each shot.</w:t>
      </w:r>
    </w:p>
    <w:p w:rsidR="00000000" w:rsidDel="00000000" w:rsidP="00000000" w:rsidRDefault="00000000" w:rsidRPr="00000000" w14:paraId="0000031F">
      <w:pPr>
        <w:spacing w:line="331.2" w:lineRule="auto"/>
        <w:rPr>
          <w:b w:val="1"/>
        </w:rPr>
      </w:pPr>
      <w:r w:rsidDel="00000000" w:rsidR="00000000" w:rsidRPr="00000000">
        <w:rPr>
          <w:rtl w:val="0"/>
        </w:rPr>
      </w:r>
    </w:p>
    <w:p w:rsidR="00000000" w:rsidDel="00000000" w:rsidP="00000000" w:rsidRDefault="00000000" w:rsidRPr="00000000" w14:paraId="00000320">
      <w:pPr>
        <w:spacing w:line="331.2" w:lineRule="auto"/>
        <w:rPr>
          <w:b w:val="1"/>
        </w:rPr>
      </w:pPr>
      <w:r w:rsidDel="00000000" w:rsidR="00000000" w:rsidRPr="00000000">
        <w:rPr>
          <w:b w:val="1"/>
          <w:rtl w:val="0"/>
        </w:rPr>
        <w:tab/>
        <w:t xml:space="preserve">“Hertz” - A game about connections.</w:t>
      </w:r>
    </w:p>
    <w:p w:rsidR="00000000" w:rsidDel="00000000" w:rsidP="00000000" w:rsidRDefault="00000000" w:rsidRPr="00000000" w14:paraId="00000321">
      <w:pPr>
        <w:spacing w:line="331.2" w:lineRule="auto"/>
        <w:rPr>
          <w:b w:val="1"/>
        </w:rPr>
      </w:pPr>
      <w:r w:rsidDel="00000000" w:rsidR="00000000" w:rsidRPr="00000000">
        <w:rPr>
          <w:rtl w:val="0"/>
        </w:rPr>
      </w:r>
    </w:p>
    <w:p w:rsidR="00000000" w:rsidDel="00000000" w:rsidP="00000000" w:rsidRDefault="00000000" w:rsidRPr="00000000" w14:paraId="00000322">
      <w:pPr>
        <w:spacing w:line="331.2" w:lineRule="auto"/>
        <w:rPr>
          <w:b w:val="1"/>
        </w:rPr>
      </w:pPr>
      <w:r w:rsidDel="00000000" w:rsidR="00000000" w:rsidRPr="00000000">
        <w:rPr>
          <w:b w:val="1"/>
          <w:rtl w:val="0"/>
        </w:rPr>
        <w:tab/>
        <w:t xml:space="preserve">“Waves” - Sc-Fi Anthology.</w:t>
      </w:r>
    </w:p>
    <w:p w:rsidR="00000000" w:rsidDel="00000000" w:rsidP="00000000" w:rsidRDefault="00000000" w:rsidRPr="00000000" w14:paraId="00000323">
      <w:pPr>
        <w:spacing w:line="331.2" w:lineRule="auto"/>
        <w:rPr>
          <w:b w:val="1"/>
        </w:rPr>
      </w:pPr>
      <w:r w:rsidDel="00000000" w:rsidR="00000000" w:rsidRPr="00000000">
        <w:rPr>
          <w:b w:val="1"/>
          <w:rtl w:val="0"/>
        </w:rPr>
        <w:tab/>
      </w:r>
    </w:p>
    <w:p w:rsidR="00000000" w:rsidDel="00000000" w:rsidP="00000000" w:rsidRDefault="00000000" w:rsidRPr="00000000" w14:paraId="00000324">
      <w:pPr>
        <w:spacing w:line="331.2" w:lineRule="auto"/>
        <w:rPr>
          <w:b w:val="1"/>
        </w:rPr>
      </w:pPr>
      <w:r w:rsidDel="00000000" w:rsidR="00000000" w:rsidRPr="00000000">
        <w:rPr>
          <w:b w:val="1"/>
          <w:rtl w:val="0"/>
        </w:rPr>
        <w:tab/>
        <w:t xml:space="preserve">“Die For Something.”</w:t>
      </w:r>
    </w:p>
    <w:p w:rsidR="00000000" w:rsidDel="00000000" w:rsidP="00000000" w:rsidRDefault="00000000" w:rsidRPr="00000000" w14:paraId="00000325">
      <w:pPr>
        <w:spacing w:line="331.2" w:lineRule="auto"/>
        <w:rPr>
          <w:b w:val="1"/>
        </w:rPr>
      </w:pPr>
      <w:r w:rsidDel="00000000" w:rsidR="00000000" w:rsidRPr="00000000">
        <w:rPr>
          <w:rtl w:val="0"/>
        </w:rPr>
      </w:r>
    </w:p>
    <w:p w:rsidR="00000000" w:rsidDel="00000000" w:rsidP="00000000" w:rsidRDefault="00000000" w:rsidRPr="00000000" w14:paraId="00000326">
      <w:pPr>
        <w:spacing w:line="331.2" w:lineRule="auto"/>
        <w:rPr>
          <w:b w:val="1"/>
        </w:rPr>
      </w:pPr>
      <w:r w:rsidDel="00000000" w:rsidR="00000000" w:rsidRPr="00000000">
        <w:rPr>
          <w:b w:val="1"/>
          <w:rtl w:val="0"/>
        </w:rPr>
        <w:tab/>
        <w:t xml:space="preserve">“A Sea Of Impossibility.”</w:t>
      </w:r>
    </w:p>
    <w:p w:rsidR="00000000" w:rsidDel="00000000" w:rsidP="00000000" w:rsidRDefault="00000000" w:rsidRPr="00000000" w14:paraId="00000327">
      <w:pPr>
        <w:spacing w:line="331.2" w:lineRule="auto"/>
        <w:rPr>
          <w:b w:val="1"/>
        </w:rPr>
      </w:pPr>
      <w:r w:rsidDel="00000000" w:rsidR="00000000" w:rsidRPr="00000000">
        <w:rPr>
          <w:rtl w:val="0"/>
        </w:rPr>
      </w:r>
    </w:p>
    <w:p w:rsidR="00000000" w:rsidDel="00000000" w:rsidP="00000000" w:rsidRDefault="00000000" w:rsidRPr="00000000" w14:paraId="00000328">
      <w:pPr>
        <w:spacing w:line="331.2" w:lineRule="auto"/>
        <w:rPr>
          <w:b w:val="1"/>
        </w:rPr>
      </w:pPr>
      <w:r w:rsidDel="00000000" w:rsidR="00000000" w:rsidRPr="00000000">
        <w:rPr>
          <w:b w:val="1"/>
          <w:rtl w:val="0"/>
        </w:rPr>
        <w:tab/>
        <w:t xml:space="preserve">“The Taste Of Water” - Everything within VR having no value or difference.</w:t>
      </w:r>
    </w:p>
    <w:p w:rsidR="00000000" w:rsidDel="00000000" w:rsidP="00000000" w:rsidRDefault="00000000" w:rsidRPr="00000000" w14:paraId="00000329">
      <w:pPr>
        <w:spacing w:line="331.2" w:lineRule="auto"/>
        <w:rPr>
          <w:b w:val="1"/>
        </w:rPr>
      </w:pPr>
      <w:r w:rsidDel="00000000" w:rsidR="00000000" w:rsidRPr="00000000">
        <w:rPr>
          <w:rtl w:val="0"/>
        </w:rPr>
      </w:r>
    </w:p>
    <w:p w:rsidR="00000000" w:rsidDel="00000000" w:rsidP="00000000" w:rsidRDefault="00000000" w:rsidRPr="00000000" w14:paraId="0000032A">
      <w:pPr>
        <w:spacing w:line="331.2" w:lineRule="auto"/>
        <w:rPr>
          <w:b w:val="1"/>
        </w:rPr>
      </w:pPr>
      <w:r w:rsidDel="00000000" w:rsidR="00000000" w:rsidRPr="00000000">
        <w:rPr>
          <w:b w:val="1"/>
          <w:rtl w:val="0"/>
        </w:rPr>
        <w:tab/>
        <w:t xml:space="preserve">“History Repeating.”</w:t>
      </w:r>
    </w:p>
    <w:p w:rsidR="00000000" w:rsidDel="00000000" w:rsidP="00000000" w:rsidRDefault="00000000" w:rsidRPr="00000000" w14:paraId="0000032B">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Eden</w:t>
      </w:r>
    </w:p>
    <w:p w:rsidR="00000000" w:rsidDel="00000000" w:rsidP="00000000" w:rsidRDefault="00000000" w:rsidRPr="00000000" w14:paraId="0000032C">
      <w:pPr>
        <w:spacing w:line="331.2" w:lineRule="auto"/>
        <w:ind w:left="1080" w:hanging="360"/>
        <w:rPr/>
      </w:pPr>
      <w:r w:rsidDel="00000000" w:rsidR="00000000" w:rsidRPr="00000000">
        <w:rPr>
          <w:rtl w:val="0"/>
        </w:rPr>
        <w:t xml:space="preserve">Spoiler alart</w:t>
      </w:r>
    </w:p>
    <w:p w:rsidR="00000000" w:rsidDel="00000000" w:rsidP="00000000" w:rsidRDefault="00000000" w:rsidRPr="00000000" w14:paraId="0000032D">
      <w:pPr>
        <w:spacing w:line="331.2" w:lineRule="auto"/>
        <w:ind w:left="1080" w:hanging="360"/>
        <w:rPr/>
      </w:pPr>
      <w:r w:rsidDel="00000000" w:rsidR="00000000" w:rsidRPr="00000000">
        <w:rPr>
          <w:rtl w:val="0"/>
        </w:rPr>
        <w:t xml:space="preserve">“Other Eyes” - montage?</w:t>
      </w:r>
    </w:p>
    <w:p w:rsidR="00000000" w:rsidDel="00000000" w:rsidP="00000000" w:rsidRDefault="00000000" w:rsidRPr="00000000" w14:paraId="0000032E">
      <w:pPr>
        <w:spacing w:line="331.2" w:lineRule="auto"/>
        <w:rPr/>
      </w:pPr>
      <w:r w:rsidDel="00000000" w:rsidR="00000000" w:rsidRPr="00000000">
        <w:rPr>
          <w:rtl w:val="0"/>
        </w:rPr>
        <w:t xml:space="preserve">Story Ideas</w:t>
      </w:r>
    </w:p>
    <w:p w:rsidR="00000000" w:rsidDel="00000000" w:rsidP="00000000" w:rsidRDefault="00000000" w:rsidRPr="00000000" w14:paraId="0000032F">
      <w:pPr>
        <w:spacing w:line="331.2" w:lineRule="auto"/>
        <w:rPr/>
      </w:pPr>
      <w:r w:rsidDel="00000000" w:rsidR="00000000" w:rsidRPr="00000000">
        <w:rPr>
          <w:rtl w:val="0"/>
        </w:rPr>
      </w:r>
    </w:p>
    <w:p w:rsidR="00000000" w:rsidDel="00000000" w:rsidP="00000000" w:rsidRDefault="00000000" w:rsidRPr="00000000" w14:paraId="00000330">
      <w:pPr>
        <w:spacing w:line="331.2" w:lineRule="auto"/>
        <w:rPr/>
      </w:pPr>
      <w:r w:rsidDel="00000000" w:rsidR="00000000" w:rsidRPr="00000000">
        <w:rPr>
          <w:rtl w:val="0"/>
        </w:rPr>
        <w:tab/>
        <w:t xml:space="preserve">Machines Of God</w:t>
      </w:r>
    </w:p>
    <w:p w:rsidR="00000000" w:rsidDel="00000000" w:rsidP="00000000" w:rsidRDefault="00000000" w:rsidRPr="00000000" w14:paraId="00000331">
      <w:pPr>
        <w:spacing w:line="331.2" w:lineRule="auto"/>
        <w:rPr/>
      </w:pPr>
      <w:r w:rsidDel="00000000" w:rsidR="00000000" w:rsidRPr="00000000">
        <w:rPr>
          <w:rtl w:val="0"/>
        </w:rPr>
      </w:r>
    </w:p>
    <w:p w:rsidR="00000000" w:rsidDel="00000000" w:rsidP="00000000" w:rsidRDefault="00000000" w:rsidRPr="00000000" w14:paraId="00000332">
      <w:pPr>
        <w:spacing w:line="331.2" w:lineRule="auto"/>
        <w:rPr/>
      </w:pPr>
      <w:r w:rsidDel="00000000" w:rsidR="00000000" w:rsidRPr="00000000">
        <w:rPr>
          <w:rtl w:val="0"/>
        </w:rPr>
        <w:t xml:space="preserve">“Holo Man” - a man with holographic weapon s ystem.</w:t>
      </w:r>
    </w:p>
    <w:p w:rsidR="00000000" w:rsidDel="00000000" w:rsidP="00000000" w:rsidRDefault="00000000" w:rsidRPr="00000000" w14:paraId="00000333">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“Harmony” - A future where the only law is not to disrupt the harmony of life.</w:t>
      </w:r>
    </w:p>
    <w:p w:rsidR="00000000" w:rsidDel="00000000" w:rsidP="00000000" w:rsidRDefault="00000000" w:rsidRPr="00000000" w14:paraId="00000334">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“Desert Flower” - Sci fi story where a woman so beautiful exists, it changes life on earth.\</w:t>
      </w:r>
    </w:p>
    <w:p w:rsidR="00000000" w:rsidDel="00000000" w:rsidP="00000000" w:rsidRDefault="00000000" w:rsidRPr="00000000" w14:paraId="00000335">
      <w:pPr>
        <w:numPr>
          <w:ilvl w:val="0"/>
          <w:numId w:val="5"/>
        </w:numPr>
        <w:spacing w:line="331.2" w:lineRule="auto"/>
        <w:ind w:left="1440" w:hanging="360"/>
        <w:rPr/>
      </w:pPr>
      <w:r w:rsidDel="00000000" w:rsidR="00000000" w:rsidRPr="00000000">
        <w:rPr>
          <w:rtl w:val="0"/>
        </w:rPr>
        <w:t xml:space="preserve">Char changes mid-game</w:t>
      </w:r>
    </w:p>
    <w:p w:rsidR="00000000" w:rsidDel="00000000" w:rsidP="00000000" w:rsidRDefault="00000000" w:rsidRPr="00000000" w14:paraId="00000336">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Rain Flower - A man is within a virtual reality “conception” in a war torn past, a woman, his chosen “partner to be” is within a virtual reality “inception” in a beautiful idealistic future - When they both wake, together they are forever - In the middle of existence - Utopia.</w:t>
      </w:r>
    </w:p>
    <w:p w:rsidR="00000000" w:rsidDel="00000000" w:rsidP="00000000" w:rsidRDefault="00000000" w:rsidRPr="00000000" w14:paraId="00000337">
      <w:pPr>
        <w:numPr>
          <w:ilvl w:val="0"/>
          <w:numId w:val="7"/>
        </w:numPr>
        <w:spacing w:line="331.2" w:lineRule="auto"/>
        <w:ind w:left="1440" w:hanging="360"/>
        <w:rPr/>
      </w:pPr>
      <w:r w:rsidDel="00000000" w:rsidR="00000000" w:rsidRPr="00000000">
        <w:rPr>
          <w:rtl w:val="0"/>
        </w:rPr>
        <w:t xml:space="preserve">“Symetrics” - The science of the cause of symentry.</w:t>
      </w:r>
    </w:p>
    <w:p w:rsidR="00000000" w:rsidDel="00000000" w:rsidP="00000000" w:rsidRDefault="00000000" w:rsidRPr="00000000" w14:paraId="00000338">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“Heuristics” - Cops in the near future invent a perfect anti-crime tool - an a.i device that can ‘understand’ the crime.</w:t>
      </w:r>
    </w:p>
    <w:p w:rsidR="00000000" w:rsidDel="00000000" w:rsidP="00000000" w:rsidRDefault="00000000" w:rsidRPr="00000000" w14:paraId="00000339">
      <w:pPr>
        <w:spacing w:line="331.2" w:lineRule="auto"/>
        <w:ind w:left="1080" w:hanging="360"/>
        <w:rPr/>
      </w:pPr>
      <w:r w:rsidDel="00000000" w:rsidR="00000000" w:rsidRPr="00000000">
        <w:rPr>
          <w:rtl w:val="0"/>
        </w:rPr>
        <w:t xml:space="preserve">“Adam And Eve” - Two people fall in love, and god makes the whole world theirs to celebrate their love.</w:t>
      </w:r>
    </w:p>
    <w:p w:rsidR="00000000" w:rsidDel="00000000" w:rsidP="00000000" w:rsidRDefault="00000000" w:rsidRPr="00000000" w14:paraId="0000033A">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Dream of Dreams - a fantasy world where it snows once every one hundred years(A sign of safety from god) A race of people who can only day-dream, never fall to sleep. One of these men, keeps imaging a woman he does not know. Is she real? Will he find her?</w:t>
      </w:r>
    </w:p>
    <w:p w:rsidR="00000000" w:rsidDel="00000000" w:rsidP="00000000" w:rsidRDefault="00000000" w:rsidRPr="00000000" w14:paraId="0000033B">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Peace of Machines</w:t>
      </w:r>
    </w:p>
    <w:p w:rsidR="00000000" w:rsidDel="00000000" w:rsidP="00000000" w:rsidRDefault="00000000" w:rsidRPr="00000000" w14:paraId="0000033C">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maze in heaven - A perfect society - A perfect future - Suddenly, things start to go wrong.</w:t>
      </w:r>
    </w:p>
    <w:p w:rsidR="00000000" w:rsidDel="00000000" w:rsidP="00000000" w:rsidRDefault="00000000" w:rsidRPr="00000000" w14:paraId="0000033D">
      <w:pPr>
        <w:spacing w:line="331.2" w:lineRule="auto"/>
        <w:rPr/>
      </w:pPr>
      <w:r w:rsidDel="00000000" w:rsidR="00000000" w:rsidRPr="00000000">
        <w:rPr>
          <w:rtl w:val="0"/>
        </w:rPr>
        <w:t xml:space="preserve">“ tear every word from it’s page.” - Fun line!</w:t>
      </w:r>
    </w:p>
    <w:p w:rsidR="00000000" w:rsidDel="00000000" w:rsidP="00000000" w:rsidRDefault="00000000" w:rsidRPr="00000000" w14:paraId="0000033E">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“Certainty” - Exploring the concepts of certain events/happenings, and how that changes.</w:t>
      </w:r>
    </w:p>
    <w:p w:rsidR="00000000" w:rsidDel="00000000" w:rsidP="00000000" w:rsidRDefault="00000000" w:rsidRPr="00000000" w14:paraId="0000033F">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“Destiny Of A Starlit Empire.” - Two great space faring civilizations fight for survival against each other. Their strength their weakness.</w:t>
      </w:r>
    </w:p>
    <w:p w:rsidR="00000000" w:rsidDel="00000000" w:rsidP="00000000" w:rsidRDefault="00000000" w:rsidRPr="00000000" w14:paraId="00000340">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“R.A.I.N” - Reality Artificial Intelligence Network. Reality Actually Intentionally naturally - Based on a thought that BRAIN = Begining Reality Artificial Inteligence Network - A thought that our first existence is a dystopian virtual reality, to prepare us for the utopia life has actually already become.</w:t>
      </w:r>
    </w:p>
    <w:p w:rsidR="00000000" w:rsidDel="00000000" w:rsidP="00000000" w:rsidRDefault="00000000" w:rsidRPr="00000000" w14:paraId="00000341">
      <w:pPr>
        <w:numPr>
          <w:ilvl w:val="0"/>
          <w:numId w:val="1"/>
        </w:numPr>
        <w:spacing w:line="331.2" w:lineRule="auto"/>
        <w:ind w:left="1440" w:hanging="360"/>
        <w:rPr/>
      </w:pPr>
      <w:r w:rsidDel="00000000" w:rsidR="00000000" w:rsidRPr="00000000">
        <w:rPr>
          <w:rtl w:val="0"/>
        </w:rPr>
        <w:t xml:space="preserve">“The world is almost a circle.”</w:t>
      </w:r>
    </w:p>
    <w:p w:rsidR="00000000" w:rsidDel="00000000" w:rsidP="00000000" w:rsidRDefault="00000000" w:rsidRPr="00000000" w14:paraId="00000342">
      <w:pPr>
        <w:spacing w:line="331.2" w:lineRule="auto"/>
        <w:ind w:left="1080" w:hanging="360"/>
        <w:rPr/>
      </w:pPr>
      <w:r w:rsidDel="00000000" w:rsidR="00000000" w:rsidRPr="00000000">
        <w:rPr>
          <w:rtl w:val="0"/>
        </w:rPr>
      </w:r>
    </w:p>
    <w:p w:rsidR="00000000" w:rsidDel="00000000" w:rsidP="00000000" w:rsidRDefault="00000000" w:rsidRPr="00000000" w14:paraId="00000343">
      <w:pPr>
        <w:spacing w:line="331.2" w:lineRule="auto"/>
        <w:rPr/>
      </w:pPr>
      <w:r w:rsidDel="00000000" w:rsidR="00000000" w:rsidRPr="00000000">
        <w:rPr>
          <w:rtl w:val="0"/>
        </w:rPr>
        <w:t xml:space="preserve">-</w:t>
      </w:r>
    </w:p>
    <w:p w:rsidR="00000000" w:rsidDel="00000000" w:rsidP="00000000" w:rsidRDefault="00000000" w:rsidRPr="00000000" w14:paraId="00000344">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“Almost perfect” - A young American man is living a perfect idealistic life. One night he is looking at a reflection in a spoon, the reflection shows his life is a mental delusion. His young shaved face full of beard. His clean idealistic apartment falling apart - His life was “Almost” Perfect. - I came up with this in 1995. I Still believe somehow, the matrix was based on this lol “There is no spoon” lol.</w:t>
      </w:r>
    </w:p>
    <w:p w:rsidR="00000000" w:rsidDel="00000000" w:rsidP="00000000" w:rsidRDefault="00000000" w:rsidRPr="00000000" w14:paraId="00000345">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 fall”</w:t>
      </w:r>
    </w:p>
    <w:p w:rsidR="00000000" w:rsidDel="00000000" w:rsidP="00000000" w:rsidRDefault="00000000" w:rsidRPr="00000000" w14:paraId="00000346">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“China X” A action rpg set in china, past and future - the combat is context sensitive</w:t>
      </w:r>
    </w:p>
    <w:p w:rsidR="00000000" w:rsidDel="00000000" w:rsidP="00000000" w:rsidRDefault="00000000" w:rsidRPr="00000000" w14:paraId="00000347">
      <w:pPr>
        <w:spacing w:line="331.2" w:lineRule="auto"/>
        <w:rPr/>
      </w:pPr>
      <w:r w:rsidDel="00000000" w:rsidR="00000000" w:rsidRPr="00000000">
        <w:rPr>
          <w:rtl w:val="0"/>
        </w:rPr>
        <w:t xml:space="preserve">   X = Punch Y = Kick A = Grapple B = Perry - modulated by direction and near by entities</w:t>
      </w:r>
      <w:sdt>
        <w:sdtPr>
          <w:tag w:val="goog_rdk_4"/>
        </w:sdtPr>
        <w:sdtContent>
          <w:del w:author="Anthony Wells" w:id="1" w:date="2022-10-05T04:19:46Z">
            <w:r w:rsidDel="00000000" w:rsidR="00000000" w:rsidRPr="00000000">
              <w:rPr>
                <w:rtl w:val="0"/>
              </w:rPr>
              <w:delText xml:space="preserve">.</w:delText>
            </w:r>
          </w:del>
        </w:sdtContent>
      </w:sdt>
      <w:r w:rsidDel="00000000" w:rsidR="00000000" w:rsidRPr="00000000">
        <w:rPr>
          <w:rtl w:val="0"/>
        </w:rPr>
      </w:r>
    </w:p>
    <w:sdt>
      <w:sdtPr>
        <w:tag w:val="goog_rdk_7"/>
      </w:sdtPr>
      <w:sdtContent>
        <w:p w:rsidR="00000000" w:rsidDel="00000000" w:rsidP="00000000" w:rsidRDefault="00000000" w:rsidRPr="00000000" w14:paraId="00000348">
          <w:pPr>
            <w:spacing w:line="331.2" w:lineRule="auto"/>
            <w:ind w:left="1080" w:hanging="360"/>
            <w:rPr>
              <w:ins w:author="Anthony Wells" w:id="2" w:date="2022-10-05T04:19:58Z"/>
            </w:rPr>
          </w:pPr>
          <w:sdt>
            <w:sdtPr>
              <w:tag w:val="goog_rdk_6"/>
            </w:sdtPr>
            <w:sdtContent>
              <w:ins w:author="Anthony Wells" w:id="2" w:date="2022-10-05T04:19:58Z">
                <w:r w:rsidDel="00000000" w:rsidR="00000000" w:rsidRPr="00000000">
                  <w:rPr>
                    <w:rtl w:val="0"/>
                  </w:rPr>
                </w:r>
              </w:ins>
            </w:sdtContent>
          </w:sdt>
        </w:p>
      </w:sdtContent>
    </w:sdt>
    <w:sdt>
      <w:sdtPr>
        <w:tag w:val="goog_rdk_9"/>
      </w:sdtPr>
      <w:sdtContent>
        <w:p w:rsidR="00000000" w:rsidDel="00000000" w:rsidP="00000000" w:rsidRDefault="00000000" w:rsidRPr="00000000" w14:paraId="00000349">
          <w:pPr>
            <w:spacing w:line="331.2" w:lineRule="auto"/>
            <w:ind w:left="1080" w:hanging="360"/>
            <w:rPr>
              <w:ins w:author="Anthony Wells" w:id="2" w:date="2022-10-05T04:19:58Z"/>
            </w:rPr>
          </w:pPr>
          <w:sdt>
            <w:sdtPr>
              <w:tag w:val="goog_rdk_8"/>
            </w:sdtPr>
            <w:sdtContent>
              <w:ins w:author="Anthony Wells" w:id="2" w:date="2022-10-05T04:19:58Z">
                <w:r w:rsidDel="00000000" w:rsidR="00000000" w:rsidRPr="00000000">
                  <w:rPr>
                    <w:rtl w:val="0"/>
                  </w:rPr>
                </w:r>
              </w:ins>
            </w:sdtContent>
          </w:sdt>
        </w:p>
      </w:sdtContent>
    </w:sdt>
    <w:sdt>
      <w:sdtPr>
        <w:tag w:val="goog_rdk_11"/>
      </w:sdtPr>
      <w:sdtContent>
        <w:p w:rsidR="00000000" w:rsidDel="00000000" w:rsidP="00000000" w:rsidRDefault="00000000" w:rsidRPr="00000000" w14:paraId="0000034A">
          <w:pPr>
            <w:spacing w:line="331.2" w:lineRule="auto"/>
            <w:ind w:left="1080" w:hanging="360"/>
            <w:rPr>
              <w:ins w:author="Anthony Wells" w:id="2" w:date="2022-10-05T04:19:58Z"/>
            </w:rPr>
          </w:pPr>
          <w:sdt>
            <w:sdtPr>
              <w:tag w:val="goog_rdk_10"/>
            </w:sdtPr>
            <w:sdtContent>
              <w:ins w:author="Anthony Wells" w:id="2" w:date="2022-10-05T04:19:58Z">
                <w:r w:rsidDel="00000000" w:rsidR="00000000" w:rsidRPr="00000000">
                  <w:rPr>
                    <w:rtl w:val="0"/>
                  </w:rPr>
                  <w:t xml:space="preserve">The future’s Electric</w:t>
                </w:r>
              </w:ins>
            </w:sdtContent>
          </w:sdt>
        </w:p>
      </w:sdtContent>
    </w:sdt>
    <w:p w:rsidR="00000000" w:rsidDel="00000000" w:rsidP="00000000" w:rsidRDefault="00000000" w:rsidRPr="00000000" w14:paraId="0000034B">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Title Screen Idea - The bg to the title screen is actually the opening 3d scene. So pressing start the menu fades away and the 3d bg becomes the opening scene of the game.</w:t>
      </w:r>
    </w:p>
    <w:p w:rsidR="00000000" w:rsidDel="00000000" w:rsidP="00000000" w:rsidRDefault="00000000" w:rsidRPr="00000000" w14:paraId="0000034C">
      <w:pPr>
        <w:numPr>
          <w:ilvl w:val="0"/>
          <w:numId w:val="2"/>
        </w:numPr>
        <w:spacing w:line="331.2" w:lineRule="auto"/>
        <w:ind w:left="1440" w:hanging="360"/>
        <w:rPr/>
      </w:pPr>
      <w:r w:rsidDel="00000000" w:rsidR="00000000" w:rsidRPr="00000000">
        <w:rPr>
          <w:rtl w:val="0"/>
        </w:rPr>
        <w:t xml:space="preserve">“Where Am I?” - a man wakes within a mysterious place, he must find his way out. </w:t>
      </w:r>
    </w:p>
    <w:p w:rsidR="00000000" w:rsidDel="00000000" w:rsidP="00000000" w:rsidRDefault="00000000" w:rsidRPr="00000000" w14:paraId="0000034D">
      <w:pPr>
        <w:numPr>
          <w:ilvl w:val="0"/>
          <w:numId w:val="2"/>
        </w:numPr>
        <w:spacing w:line="331.2" w:lineRule="auto"/>
        <w:ind w:left="1440" w:hanging="360"/>
        <w:rPr/>
      </w:pPr>
      <w:r w:rsidDel="00000000" w:rsidR="00000000" w:rsidRPr="00000000">
        <w:rPr>
          <w:rtl w:val="0"/>
        </w:rPr>
        <w:t xml:space="preserve">“Life is poetry - Not war.”</w:t>
      </w:r>
    </w:p>
    <w:p w:rsidR="00000000" w:rsidDel="00000000" w:rsidP="00000000" w:rsidRDefault="00000000" w:rsidRPr="00000000" w14:paraId="0000034E">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“Him, Her &amp; I.T” - A couple of Americans are invited to test the world’s first sentient android - designed to make it’s users life’s easier and better.</w:t>
      </w:r>
    </w:p>
    <w:p w:rsidR="00000000" w:rsidDel="00000000" w:rsidP="00000000" w:rsidRDefault="00000000" w:rsidRPr="00000000" w14:paraId="0000034F">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p>
    <w:p w:rsidR="00000000" w:rsidDel="00000000" w:rsidP="00000000" w:rsidRDefault="00000000" w:rsidRPr="00000000" w14:paraId="00000350">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“Melectric “ - Electric thoughts.</w:t>
      </w:r>
    </w:p>
    <w:p w:rsidR="00000000" w:rsidDel="00000000" w:rsidP="00000000" w:rsidRDefault="00000000" w:rsidRPr="00000000" w14:paraId="00000351">
      <w:pPr>
        <w:spacing w:line="331.2" w:lineRule="auto"/>
        <w:rPr/>
      </w:pPr>
      <w:r w:rsidDel="00000000" w:rsidR="00000000" w:rsidRPr="00000000">
        <w:rPr>
          <w:rtl w:val="0"/>
        </w:rPr>
        <w:t xml:space="preserve">“Revenge Of the Triad” - “What is the use of love, when all we do is fight…”</w:t>
      </w:r>
    </w:p>
    <w:p w:rsidR="00000000" w:rsidDel="00000000" w:rsidP="00000000" w:rsidRDefault="00000000" w:rsidRPr="00000000" w14:paraId="00000352">
      <w:pPr>
        <w:spacing w:line="331.2" w:lineRule="auto"/>
        <w:rPr/>
      </w:pPr>
      <w:r w:rsidDel="00000000" w:rsidR="00000000" w:rsidRPr="00000000">
        <w:rPr>
          <w:rtl w:val="0"/>
        </w:rPr>
        <w:t xml:space="preserve">“Death isn’t everything. Life is.</w:t>
      </w:r>
    </w:p>
    <w:p w:rsidR="00000000" w:rsidDel="00000000" w:rsidP="00000000" w:rsidRDefault="00000000" w:rsidRPr="00000000" w14:paraId="00000353">
      <w:pPr>
        <w:spacing w:line="331.2" w:lineRule="auto"/>
        <w:rPr/>
      </w:pPr>
      <w:r w:rsidDel="00000000" w:rsidR="00000000" w:rsidRPr="00000000">
        <w:rPr>
          <w:rtl w:val="0"/>
        </w:rPr>
        <w:t xml:space="preserve">“The Shadow Matrix” - A virtual reality where everything goes wrong.</w:t>
      </w:r>
    </w:p>
    <w:p w:rsidR="00000000" w:rsidDel="00000000" w:rsidP="00000000" w:rsidRDefault="00000000" w:rsidRPr="00000000" w14:paraId="00000354">
      <w:pPr>
        <w:spacing w:line="331.2" w:lineRule="auto"/>
        <w:rPr/>
      </w:pPr>
      <w:r w:rsidDel="00000000" w:rsidR="00000000" w:rsidRPr="00000000">
        <w:rPr>
          <w:rtl w:val="0"/>
        </w:rPr>
      </w:r>
    </w:p>
    <w:p w:rsidR="00000000" w:rsidDel="00000000" w:rsidP="00000000" w:rsidRDefault="00000000" w:rsidRPr="00000000" w14:paraId="00000355">
      <w:pPr>
        <w:spacing w:line="331.2" w:lineRule="auto"/>
        <w:rPr/>
      </w:pPr>
      <w:r w:rsidDel="00000000" w:rsidR="00000000" w:rsidRPr="00000000">
        <w:rPr>
          <w:rtl w:val="0"/>
        </w:rPr>
        <w:t xml:space="preserve">“Associates” </w:t>
      </w:r>
    </w:p>
    <w:p w:rsidR="00000000" w:rsidDel="00000000" w:rsidP="00000000" w:rsidRDefault="00000000" w:rsidRPr="00000000" w14:paraId="00000356">
      <w:pPr>
        <w:spacing w:line="331.2" w:lineRule="auto"/>
        <w:rPr/>
      </w:pPr>
      <w:r w:rsidDel="00000000" w:rsidR="00000000" w:rsidRPr="00000000">
        <w:rPr>
          <w:rtl w:val="0"/>
        </w:rPr>
      </w:r>
    </w:p>
    <w:p w:rsidR="00000000" w:rsidDel="00000000" w:rsidP="00000000" w:rsidRDefault="00000000" w:rsidRPr="00000000" w14:paraId="00000357">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Nox …</w:t>
      </w:r>
    </w:p>
    <w:p w:rsidR="00000000" w:rsidDel="00000000" w:rsidP="00000000" w:rsidRDefault="00000000" w:rsidRPr="00000000" w14:paraId="00000358">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“Welcome To The Jungle “ - MP game where you choose man , monkey lion etc, and engage in vicious death matches.</w:t>
      </w:r>
    </w:p>
    <w:p w:rsidR="00000000" w:rsidDel="00000000" w:rsidP="00000000" w:rsidRDefault="00000000" w:rsidRPr="00000000" w14:paraId="00000359">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“Butterfly” - a social media site with  a focus on the impact and ramifications of the social interactions on the web.</w:t>
      </w:r>
    </w:p>
    <w:p w:rsidR="00000000" w:rsidDel="00000000" w:rsidP="00000000" w:rsidRDefault="00000000" w:rsidRPr="00000000" w14:paraId="0000035A">
      <w:pPr>
        <w:spacing w:line="331.2" w:lineRule="auto"/>
        <w:rPr/>
      </w:pPr>
      <w:r w:rsidDel="00000000" w:rsidR="00000000" w:rsidRPr="00000000">
        <w:rPr>
          <w:rtl w:val="0"/>
        </w:rPr>
        <w:t xml:space="preserve">- “Social Circle” A social media site with rings of familiarity.</w:t>
      </w:r>
    </w:p>
    <w:p w:rsidR="00000000" w:rsidDel="00000000" w:rsidP="00000000" w:rsidRDefault="00000000" w:rsidRPr="00000000" w14:paraId="0000035B">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“Lullaby” - In the perfect future, an android becomes ‘god of time’ and destroys the universe person by person - it’s lullaby.</w:t>
      </w:r>
    </w:p>
    <w:p w:rsidR="00000000" w:rsidDel="00000000" w:rsidP="00000000" w:rsidRDefault="00000000" w:rsidRPr="00000000" w14:paraId="0000035C">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Contract” – In the near future, a major celebrity who hurt an unknown citizen has his life put out on a contract, by the same person – You play the hitman assigned the job.</w:t>
      </w:r>
    </w:p>
    <w:p w:rsidR="00000000" w:rsidDel="00000000" w:rsidP="00000000" w:rsidRDefault="00000000" w:rsidRPr="00000000" w14:paraId="0000035D">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“Newbies” – A comedy focused around a bunch of newbs working for a computer company.</w:t>
      </w:r>
    </w:p>
    <w:p w:rsidR="00000000" w:rsidDel="00000000" w:rsidP="00000000" w:rsidRDefault="00000000" w:rsidRPr="00000000" w14:paraId="0000035E">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“Eternity” – A action rpg about time trvelers.</w:t>
      </w:r>
    </w:p>
    <w:p w:rsidR="00000000" w:rsidDel="00000000" w:rsidP="00000000" w:rsidRDefault="00000000" w:rsidRPr="00000000" w14:paraId="0000035F">
      <w:pPr>
        <w:spacing w:line="331.2" w:lineRule="auto"/>
        <w:ind w:left="1080" w:hanging="360"/>
        <w:rPr/>
      </w:pPr>
      <w:r w:rsidDel="00000000" w:rsidR="00000000" w:rsidRPr="00000000">
        <w:rPr>
          <w:rtl w:val="0"/>
        </w:rPr>
        <w:t xml:space="preserve">“Just the usual things.. Love, sex and fun.”</w:t>
      </w:r>
    </w:p>
    <w:p w:rsidR="00000000" w:rsidDel="00000000" w:rsidP="00000000" w:rsidRDefault="00000000" w:rsidRPr="00000000" w14:paraId="00000360">
      <w:pPr>
        <w:spacing w:line="331.2" w:lineRule="auto"/>
        <w:ind w:left="1080" w:hanging="360"/>
        <w:rPr/>
      </w:pPr>
      <w:r w:rsidDel="00000000" w:rsidR="00000000" w:rsidRPr="00000000">
        <w:rPr>
          <w:rtl w:val="0"/>
        </w:rPr>
      </w:r>
    </w:p>
    <w:p w:rsidR="00000000" w:rsidDel="00000000" w:rsidP="00000000" w:rsidRDefault="00000000" w:rsidRPr="00000000" w14:paraId="00000361">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“S.R.H” – An android arrieves from the future. Changing everything.</w:t>
      </w:r>
    </w:p>
    <w:p w:rsidR="00000000" w:rsidDel="00000000" w:rsidP="00000000" w:rsidRDefault="00000000" w:rsidRPr="00000000" w14:paraId="00000362">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Future Mask” –  The end user wears vr googles, and it is the world he is looking out, changed by A.I to look like the future – the exact some geo, just manipulated to appear like the future, including the fashion people are wearing.</w:t>
      </w:r>
    </w:p>
    <w:p w:rsidR="00000000" w:rsidDel="00000000" w:rsidP="00000000" w:rsidRDefault="00000000" w:rsidRPr="00000000" w14:paraId="00000363">
      <w:pPr>
        <w:numPr>
          <w:ilvl w:val="0"/>
          <w:numId w:val="8"/>
        </w:numPr>
        <w:spacing w:line="331.2" w:lineRule="auto"/>
        <w:ind w:left="1440" w:hanging="360"/>
        <w:rPr/>
      </w:pPr>
      <w:r w:rsidDel="00000000" w:rsidR="00000000" w:rsidRPr="00000000">
        <w:rPr>
          <w:rtl w:val="0"/>
        </w:rPr>
        <w:t xml:space="preserve">“No i’m not bored. I’m sat here, staring into the darkness of my own eyelids, but I’m not bored.”</w:t>
      </w:r>
    </w:p>
    <w:p w:rsidR="00000000" w:rsidDel="00000000" w:rsidP="00000000" w:rsidRDefault="00000000" w:rsidRPr="00000000" w14:paraId="00000364">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“Horror, Horror” – a horror tale revolving a ‘magical’ mirror.</w:t>
      </w:r>
    </w:p>
    <w:p w:rsidR="00000000" w:rsidDel="00000000" w:rsidP="00000000" w:rsidRDefault="00000000" w:rsidRPr="00000000" w14:paraId="00000365">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“Jailed” – A man on a trip to vegas gets jailed for something he did not do.</w:t>
      </w:r>
    </w:p>
    <w:p w:rsidR="00000000" w:rsidDel="00000000" w:rsidP="00000000" w:rsidRDefault="00000000" w:rsidRPr="00000000" w14:paraId="00000366">
      <w:pPr>
        <w:spacing w:line="331.2" w:lineRule="auto"/>
        <w:rPr/>
      </w:pPr>
      <w:r w:rsidDel="00000000" w:rsidR="00000000" w:rsidRPr="00000000">
        <w:rPr>
          <w:rtl w:val="0"/>
        </w:rPr>
        <w:tab/>
        <w:t xml:space="preserve">-</w:t>
        <w:tab/>
        <w:t xml:space="preserve">“Thugs &amp; Kisses” - Cockney gangsta brawler.</w:t>
      </w:r>
    </w:p>
    <w:p w:rsidR="00000000" w:rsidDel="00000000" w:rsidP="00000000" w:rsidRDefault="00000000" w:rsidRPr="00000000" w14:paraId="00000367">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-“LipSync” – software that ‘reads lips’ using ai.]</w:t>
      </w:r>
    </w:p>
    <w:p w:rsidR="00000000" w:rsidDel="00000000" w:rsidP="00000000" w:rsidRDefault="00000000" w:rsidRPr="00000000" w14:paraId="00000368">
      <w:pPr>
        <w:numPr>
          <w:ilvl w:val="0"/>
          <w:numId w:val="3"/>
        </w:numPr>
        <w:spacing w:line="331.2" w:lineRule="auto"/>
        <w:ind w:left="1440" w:hanging="360"/>
        <w:rPr>
          <w:u w:val="none"/>
        </w:rPr>
      </w:pPr>
      <w:r w:rsidDel="00000000" w:rsidR="00000000" w:rsidRPr="00000000">
        <w:rPr>
          <w:rtl w:val="0"/>
        </w:rPr>
        <w:t xml:space="preserve">“Reflections” - A Secret Society.</w:t>
      </w:r>
    </w:p>
    <w:p w:rsidR="00000000" w:rsidDel="00000000" w:rsidP="00000000" w:rsidRDefault="00000000" w:rsidRPr="00000000" w14:paraId="00000369">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“Imagination” – An adventure game where you are a kid, and each level is him imagining going on adventures. It ends with back in the real world, about to fall to sleep, and dream.</w:t>
      </w:r>
    </w:p>
    <w:p w:rsidR="00000000" w:rsidDel="00000000" w:rsidP="00000000" w:rsidRDefault="00000000" w:rsidRPr="00000000" w14:paraId="0000036A">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“Rave” – A game set at a overnight rave in England.</w:t>
      </w:r>
    </w:p>
    <w:p w:rsidR="00000000" w:rsidDel="00000000" w:rsidP="00000000" w:rsidRDefault="00000000" w:rsidRPr="00000000" w14:paraId="0000036B">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Cat’s Tale” – A platformer where you are a cat.</w:t>
      </w:r>
    </w:p>
    <w:p w:rsidR="00000000" w:rsidDel="00000000" w:rsidP="00000000" w:rsidRDefault="00000000" w:rsidRPr="00000000" w14:paraId="0000036C">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“Tales of Love.” – A rpg series where the game is focused around love and war</w:t>
      </w:r>
    </w:p>
    <w:p w:rsidR="00000000" w:rsidDel="00000000" w:rsidP="00000000" w:rsidRDefault="00000000" w:rsidRPr="00000000" w14:paraId="0000036D">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“Modern Grafetti” – The internet and the digital age, regarding humanitys will to pass things on.</w:t>
      </w:r>
    </w:p>
    <w:p w:rsidR="00000000" w:rsidDel="00000000" w:rsidP="00000000" w:rsidRDefault="00000000" w:rsidRPr="00000000" w14:paraId="0000036E">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Laws Of Cool” – A popular rapper in America, is recruited by Time Cops To help them solve their biggest case yet. “Obeying the laws of cool.” -Cos in the future, everything and everyone is cool.</w:t>
      </w:r>
    </w:p>
    <w:p w:rsidR="00000000" w:rsidDel="00000000" w:rsidP="00000000" w:rsidRDefault="00000000" w:rsidRPr="00000000" w14:paraId="0000036F">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“SpectreGraph” – Name for a ai system</w:t>
      </w:r>
    </w:p>
    <w:p w:rsidR="00000000" w:rsidDel="00000000" w:rsidP="00000000" w:rsidRDefault="00000000" w:rsidRPr="00000000" w14:paraId="00000370">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“They sent her to the light, and now it’s far too bright” – Song Lyric.</w:t>
      </w:r>
    </w:p>
    <w:p w:rsidR="00000000" w:rsidDel="00000000" w:rsidP="00000000" w:rsidRDefault="00000000" w:rsidRPr="00000000" w14:paraId="00000371">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“Rosetta” – A government doctrine threatens life on earth.</w:t>
      </w:r>
    </w:p>
    <w:p w:rsidR="00000000" w:rsidDel="00000000" w:rsidP="00000000" w:rsidRDefault="00000000" w:rsidRPr="00000000" w14:paraId="00000372">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“OA” – A team of robbers plan a web of world wide raids, in sync to the Oasis 1995 world tour. Their music the backdrop, their crimes the reason.</w:t>
      </w:r>
    </w:p>
    <w:p w:rsidR="00000000" w:rsidDel="00000000" w:rsidP="00000000" w:rsidRDefault="00000000" w:rsidRPr="00000000" w14:paraId="00000373">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“Get cool shit online.” – Remember motherf***er.</w:t>
      </w:r>
    </w:p>
    <w:p w:rsidR="00000000" w:rsidDel="00000000" w:rsidP="00000000" w:rsidRDefault="00000000" w:rsidRPr="00000000" w14:paraId="00000374">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“InnerSea”</w:t>
      </w:r>
    </w:p>
    <w:p w:rsidR="00000000" w:rsidDel="00000000" w:rsidP="00000000" w:rsidRDefault="00000000" w:rsidRPr="00000000" w14:paraId="00000375">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“Separation Complex” – Two lovers, torn apart by a waring world – Will they find each other again?</w:t>
      </w:r>
    </w:p>
    <w:p w:rsidR="00000000" w:rsidDel="00000000" w:rsidP="00000000" w:rsidRDefault="00000000" w:rsidRPr="00000000" w14:paraId="00000376">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“Contact” – Social media site with automatic ‘followers/following’ based on personality and interest criteria. With post filtering based on interests.</w:t>
      </w:r>
    </w:p>
    <w:p w:rsidR="00000000" w:rsidDel="00000000" w:rsidP="00000000" w:rsidRDefault="00000000" w:rsidRPr="00000000" w14:paraId="00000377">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Spider” – a serial killer is on the loose in 1980’s America. Will they stop him in time?</w:t>
      </w:r>
    </w:p>
    <w:p w:rsidR="00000000" w:rsidDel="00000000" w:rsidP="00000000" w:rsidRDefault="00000000" w:rsidRPr="00000000" w14:paraId="00000378">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“Love Wins”</w:t>
      </w:r>
    </w:p>
    <w:p w:rsidR="00000000" w:rsidDel="00000000" w:rsidP="00000000" w:rsidRDefault="00000000" w:rsidRPr="00000000" w14:paraId="00000379">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“PC Network” – A form of internet where every possible connection is a pc running the network software, allowing the whole internet to be unique yet sharable.</w:t>
      </w:r>
    </w:p>
    <w:p w:rsidR="00000000" w:rsidDel="00000000" w:rsidP="00000000" w:rsidRDefault="00000000" w:rsidRPr="00000000" w14:paraId="0000037A">
      <w:pPr>
        <w:spacing w:line="331.2" w:lineRule="auto"/>
        <w:ind w:left="1080" w:hanging="360"/>
        <w:rPr/>
      </w:pPr>
      <w:r w:rsidDel="00000000" w:rsidR="00000000" w:rsidRPr="00000000">
        <w:rPr>
          <w:rtl w:val="0"/>
        </w:rPr>
      </w:r>
    </w:p>
    <w:p w:rsidR="00000000" w:rsidDel="00000000" w:rsidP="00000000" w:rsidRDefault="00000000" w:rsidRPr="00000000" w14:paraId="0000037B">
      <w:pPr>
        <w:spacing w:line="331.2" w:lineRule="auto"/>
        <w:ind w:left="1080" w:hanging="360"/>
        <w:rPr/>
      </w:pPr>
      <w:r w:rsidDel="00000000" w:rsidR="00000000" w:rsidRPr="00000000">
        <w:rPr>
          <w:rtl w:val="0"/>
        </w:rPr>
        <w:t xml:space="preserve">“The Internet People.”</w:t>
      </w:r>
    </w:p>
    <w:p w:rsidR="00000000" w:rsidDel="00000000" w:rsidP="00000000" w:rsidRDefault="00000000" w:rsidRPr="00000000" w14:paraId="0000037C">
      <w:pPr>
        <w:spacing w:line="331.2" w:lineRule="auto"/>
        <w:ind w:left="1080" w:hanging="360"/>
        <w:rPr/>
      </w:pPr>
      <w:r w:rsidDel="00000000" w:rsidR="00000000" w:rsidRPr="00000000">
        <w:rPr>
          <w:rtl w:val="0"/>
        </w:rPr>
      </w:r>
    </w:p>
    <w:p w:rsidR="00000000" w:rsidDel="00000000" w:rsidP="00000000" w:rsidRDefault="00000000" w:rsidRPr="00000000" w14:paraId="0000037D">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Future Grim” – In a perfect utopian future, where nothing goes wrong, a man makes a mistake a mistake that destroys his life and the world around him.</w:t>
      </w:r>
    </w:p>
    <w:p w:rsidR="00000000" w:rsidDel="00000000" w:rsidP="00000000" w:rsidRDefault="00000000" w:rsidRPr="00000000" w14:paraId="0000037E">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“OverScan” – Sci-fi in a society that focused on the details of paradise too much and it all goes wrong.</w:t>
      </w:r>
    </w:p>
    <w:p w:rsidR="00000000" w:rsidDel="00000000" w:rsidP="00000000" w:rsidRDefault="00000000" w:rsidRPr="00000000" w14:paraId="0000037F">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Walls” – A modern society punishes people by banging their walls systematically.</w:t>
      </w:r>
    </w:p>
    <w:p w:rsidR="00000000" w:rsidDel="00000000" w:rsidP="00000000" w:rsidRDefault="00000000" w:rsidRPr="00000000" w14:paraId="00000380">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“Sand” – We are sand in the desert.</w:t>
      </w:r>
    </w:p>
    <w:p w:rsidR="00000000" w:rsidDel="00000000" w:rsidP="00000000" w:rsidRDefault="00000000" w:rsidRPr="00000000" w14:paraId="00000381">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-“WarFare”</w:t>
      </w:r>
    </w:p>
    <w:p w:rsidR="00000000" w:rsidDel="00000000" w:rsidP="00000000" w:rsidRDefault="00000000" w:rsidRPr="00000000" w14:paraId="00000382">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“It ain’t over yet..” – Line</w:t>
      </w:r>
    </w:p>
    <w:p w:rsidR="00000000" w:rsidDel="00000000" w:rsidP="00000000" w:rsidRDefault="00000000" w:rsidRPr="00000000" w14:paraId="00000383">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“Internet Game Asset Database” – A Library of visual and audio content, that you can use to build custom games, using a provided IDE. All assets free, the games sold on the site’s store.+</w:t>
      </w:r>
    </w:p>
    <w:p w:rsidR="00000000" w:rsidDel="00000000" w:rsidP="00000000" w:rsidRDefault="00000000" w:rsidRPr="00000000" w14:paraId="00000384">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“Above the rain.”</w:t>
      </w:r>
    </w:p>
    <w:p w:rsidR="00000000" w:rsidDel="00000000" w:rsidP="00000000" w:rsidRDefault="00000000" w:rsidRPr="00000000" w14:paraId="00000385">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“CPO” – A new idiom for coding – Data/Connections/Processing/Output.</w:t>
      </w:r>
    </w:p>
    <w:p w:rsidR="00000000" w:rsidDel="00000000" w:rsidP="00000000" w:rsidRDefault="00000000" w:rsidRPr="00000000" w14:paraId="00000386">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“Super-Intelligence” – A new form of A.I</w:t>
      </w:r>
    </w:p>
    <w:p w:rsidR="00000000" w:rsidDel="00000000" w:rsidP="00000000" w:rsidRDefault="00000000" w:rsidRPr="00000000" w14:paraId="00000387">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“Social-Intelligence” – Often lacked in many a human…</w:t>
      </w:r>
    </w:p>
    <w:p w:rsidR="00000000" w:rsidDel="00000000" w:rsidP="00000000" w:rsidRDefault="00000000" w:rsidRPr="00000000" w14:paraId="00000388">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are the Matrix..”</w:t>
      </w:r>
    </w:p>
    <w:p w:rsidR="00000000" w:rsidDel="00000000" w:rsidP="00000000" w:rsidRDefault="00000000" w:rsidRPr="00000000" w14:paraId="00000389">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Apoc – A story/game revolving around the “Apocalypse Bird” A air-craft/chopter capable of inflicting apocalypse upon it’s targets.</w:t>
      </w:r>
    </w:p>
    <w:p w:rsidR="00000000" w:rsidDel="00000000" w:rsidP="00000000" w:rsidRDefault="00000000" w:rsidRPr="00000000" w14:paraId="0000038A">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“Where’s the love?”</w:t>
      </w:r>
    </w:p>
    <w:p w:rsidR="00000000" w:rsidDel="00000000" w:rsidP="00000000" w:rsidRDefault="00000000" w:rsidRPr="00000000" w14:paraId="0000038B">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“I’ve never known anyone to kill themselves with such a short sentence!” – Hahaha!</w:t>
      </w:r>
    </w:p>
    <w:p w:rsidR="00000000" w:rsidDel="00000000" w:rsidP="00000000" w:rsidRDefault="00000000" w:rsidRPr="00000000" w14:paraId="0000038C">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“They say we’re ‘Heroes’… What are they?”</w:t>
      </w:r>
    </w:p>
    <w:p w:rsidR="00000000" w:rsidDel="00000000" w:rsidP="00000000" w:rsidRDefault="00000000" w:rsidRPr="00000000" w14:paraId="0000038D">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silver flame does not exist.."</w:t>
      </w:r>
    </w:p>
    <w:p w:rsidR="00000000" w:rsidDel="00000000" w:rsidP="00000000" w:rsidRDefault="00000000" w:rsidRPr="00000000" w14:paraId="0000038E">
      <w:pPr>
        <w:spacing w:line="331.2" w:lineRule="auto"/>
        <w:rPr/>
      </w:pPr>
      <w:r w:rsidDel="00000000" w:rsidR="00000000" w:rsidRPr="00000000">
        <w:rPr>
          <w:rtl w:val="0"/>
        </w:rPr>
        <w:t xml:space="preserve">    -  " Torment Of The Darkness.."</w:t>
      </w:r>
    </w:p>
    <w:p w:rsidR="00000000" w:rsidDel="00000000" w:rsidP="00000000" w:rsidRDefault="00000000" w:rsidRPr="00000000" w14:paraId="0000038F">
      <w:pPr>
        <w:spacing w:line="331.2" w:lineRule="auto"/>
        <w:rPr/>
      </w:pPr>
      <w:r w:rsidDel="00000000" w:rsidR="00000000" w:rsidRPr="00000000">
        <w:rPr>
          <w:rtl w:val="0"/>
        </w:rPr>
        <w:t xml:space="preserve">    - "Future Spy!"</w:t>
      </w:r>
    </w:p>
    <w:p w:rsidR="00000000" w:rsidDel="00000000" w:rsidP="00000000" w:rsidRDefault="00000000" w:rsidRPr="00000000" w14:paraId="00000390">
      <w:pPr>
        <w:spacing w:line="331.2" w:lineRule="auto"/>
        <w:rPr/>
      </w:pPr>
      <w:r w:rsidDel="00000000" w:rsidR="00000000" w:rsidRPr="00000000">
        <w:rPr>
          <w:rtl w:val="0"/>
        </w:rPr>
        <w:t xml:space="preserve">   - "The Operative" - god takes the human form of a spy of mystery - the movie ends with him saving earth from some type of super villianary.</w:t>
      </w:r>
    </w:p>
    <w:p w:rsidR="00000000" w:rsidDel="00000000" w:rsidP="00000000" w:rsidRDefault="00000000" w:rsidRPr="00000000" w14:paraId="00000391">
      <w:pPr>
        <w:spacing w:line="331.2" w:lineRule="auto"/>
        <w:rPr/>
      </w:pPr>
      <w:r w:rsidDel="00000000" w:rsidR="00000000" w:rsidRPr="00000000">
        <w:rPr>
          <w:rtl w:val="0"/>
        </w:rPr>
        <w:t xml:space="preserve">            - "Ascension" - A Man takes on a unknown force, whose leader turns out to be an older version of himself.</w:t>
      </w:r>
    </w:p>
    <w:p w:rsidR="00000000" w:rsidDel="00000000" w:rsidP="00000000" w:rsidRDefault="00000000" w:rsidRPr="00000000" w14:paraId="00000392">
      <w:pPr>
        <w:spacing w:line="331.2" w:lineRule="auto"/>
        <w:ind w:firstLine="720"/>
        <w:rPr/>
      </w:pPr>
      <w:r w:rsidDel="00000000" w:rsidR="00000000" w:rsidRPr="00000000">
        <w:rPr>
          <w:rtl w:val="0"/>
        </w:rPr>
        <w:t xml:space="preserve">- “Reactive Fiction” – A cinematic 3d/fmv experience that reacts to your responses and emotions using A.I</w:t>
      </w:r>
    </w:p>
    <w:p w:rsidR="00000000" w:rsidDel="00000000" w:rsidP="00000000" w:rsidRDefault="00000000" w:rsidRPr="00000000" w14:paraId="00000393">
      <w:pPr>
        <w:spacing w:line="331.2" w:lineRule="auto"/>
        <w:ind w:firstLine="720"/>
        <w:rPr/>
      </w:pPr>
      <w:r w:rsidDel="00000000" w:rsidR="00000000" w:rsidRPr="00000000">
        <w:rPr>
          <w:rtl w:val="0"/>
        </w:rPr>
        <w:t xml:space="preserve">- “ Fi” – Sci-Fi Game.</w:t>
      </w:r>
    </w:p>
    <w:p w:rsidR="00000000" w:rsidDel="00000000" w:rsidP="00000000" w:rsidRDefault="00000000" w:rsidRPr="00000000" w14:paraId="00000394">
      <w:pPr>
        <w:spacing w:line="331.2" w:lineRule="auto"/>
        <w:rPr/>
      </w:pPr>
      <w:r w:rsidDel="00000000" w:rsidR="00000000" w:rsidRPr="00000000">
        <w:rPr>
          <w:rtl w:val="0"/>
        </w:rPr>
        <w:t xml:space="preserve">            -“His tears are my wine..”</w:t>
      </w:r>
    </w:p>
    <w:p w:rsidR="00000000" w:rsidDel="00000000" w:rsidP="00000000" w:rsidRDefault="00000000" w:rsidRPr="00000000" w14:paraId="00000395">
      <w:pPr>
        <w:spacing w:line="331.2" w:lineRule="auto"/>
        <w:rPr/>
      </w:pPr>
      <w:r w:rsidDel="00000000" w:rsidR="00000000" w:rsidRPr="00000000">
        <w:rPr>
          <w:rtl w:val="0"/>
        </w:rPr>
        <w:t xml:space="preserve">            - “Across The Universe” – Scientists on earth decode a transmission from a far away planet. It’s simple message: “Save us!” –</w:t>
      </w:r>
    </w:p>
    <w:p w:rsidR="00000000" w:rsidDel="00000000" w:rsidP="00000000" w:rsidRDefault="00000000" w:rsidRPr="00000000" w14:paraId="00000396">
      <w:pPr>
        <w:spacing w:line="331.2" w:lineRule="auto"/>
        <w:rPr/>
      </w:pPr>
      <w:r w:rsidDel="00000000" w:rsidR="00000000" w:rsidRPr="00000000">
        <w:rPr>
          <w:rtl w:val="0"/>
        </w:rPr>
        <w:t xml:space="preserve">-“True” – A.I story.</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spacing w:line="331.2" w:lineRule="auto"/>
        <w:rPr/>
      </w:pPr>
      <w:r w:rsidDel="00000000" w:rsidR="00000000" w:rsidRPr="00000000">
        <w:rPr>
          <w:rtl w:val="0"/>
        </w:rPr>
        <w:t xml:space="preserve">“Rest in peace… Unlike the restless flame that flickers for you..”</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spacing w:line="331.2" w:lineRule="auto"/>
        <w:rPr/>
      </w:pPr>
      <w:r w:rsidDel="00000000" w:rsidR="00000000" w:rsidRPr="00000000">
        <w:rPr>
          <w:rtl w:val="0"/>
        </w:rPr>
        <w:t xml:space="preserve">“A moonlight odyssey.”|</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spacing w:line="331.2" w:lineRule="auto"/>
        <w:rPr/>
      </w:pPr>
      <w:r w:rsidDel="00000000" w:rsidR="00000000" w:rsidRPr="00000000">
        <w:rPr>
          <w:rtl w:val="0"/>
        </w:rPr>
        <w:t xml:space="preserve">“Timer” - Timers are time-travelers.1</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spacing w:line="331.2" w:lineRule="auto"/>
        <w:rPr/>
      </w:pPr>
      <w:r w:rsidDel="00000000" w:rsidR="00000000" w:rsidRPr="00000000">
        <w:rPr>
          <w:rtl w:val="0"/>
        </w:rPr>
        <w:t xml:space="preserve">“Zeroes” - The science of victim.</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spacing w:line="331.2" w:lineRule="auto"/>
        <w:rPr/>
      </w:pPr>
      <w:r w:rsidDel="00000000" w:rsidR="00000000" w:rsidRPr="00000000">
        <w:rPr>
          <w:rtl w:val="0"/>
        </w:rPr>
        <w:t xml:space="preserve">“Semper Nobis” - Always us.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spacing w:line="331.2" w:lineRule="auto"/>
        <w:rPr/>
      </w:pPr>
      <w:r w:rsidDel="00000000" w:rsidR="00000000" w:rsidRPr="00000000">
        <w:rPr>
          <w:rtl w:val="0"/>
        </w:rPr>
        <w:t xml:space="preserve">“It’s been raining for a long time..”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spacing w:line="331.2" w:lineRule="auto"/>
        <w:rPr/>
      </w:pPr>
      <w:r w:rsidDel="00000000" w:rsidR="00000000" w:rsidRPr="00000000">
        <w:rPr>
          <w:rtl w:val="0"/>
        </w:rPr>
        <w:t xml:space="preserve">“Universe” - A MMorpg, where you begin as a new life form, the elders and the more powerful players constantly there to guide and help you.</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spacing w:line="331.2" w:lineRule="auto"/>
        <w:rPr/>
      </w:pPr>
      <w:r w:rsidDel="00000000" w:rsidR="00000000" w:rsidRPr="00000000">
        <w:rPr>
          <w:rtl w:val="0"/>
        </w:rPr>
        <w:t xml:space="preserve">“Refugee” Two worlds in a distant galaxy are at war. You play a refugee, a ex-soldier left stranded on his enemies world. Will he escape? Or Defect?</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spacing w:line="331.2" w:lineRule="auto"/>
        <w:rPr/>
      </w:pPr>
      <w:r w:rsidDel="00000000" w:rsidR="00000000" w:rsidRPr="00000000">
        <w:rPr>
          <w:rtl w:val="0"/>
        </w:rPr>
        <w:t xml:space="preserve">“Software 3D engine in the classic 90’s amiga/dos style.”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spacing w:line="331.2" w:lineRule="auto"/>
        <w:rPr/>
      </w:pPr>
      <w:r w:rsidDel="00000000" w:rsidR="00000000" w:rsidRPr="00000000">
        <w:rPr>
          <w:rtl w:val="0"/>
        </w:rPr>
        <w:t xml:space="preserve">“StarSign” - Sci-Fi Action Rpg. An advanced civilization discover and find signs of a overreaching other society out there among the stars. And they go in search of the truth.</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spacing w:line="331.2" w:lineRule="auto"/>
        <w:rPr/>
      </w:pPr>
      <w:r w:rsidDel="00000000" w:rsidR="00000000" w:rsidRPr="00000000">
        <w:rPr>
          <w:rtl w:val="0"/>
        </w:rPr>
        <w:t xml:space="preserve">“Everything’s alright.”</w:t>
      </w:r>
    </w:p>
    <w:p w:rsidR="00000000" w:rsidDel="00000000" w:rsidP="00000000" w:rsidRDefault="00000000" w:rsidRPr="00000000" w14:paraId="000003AE">
      <w:pPr>
        <w:spacing w:line="331.2" w:lineRule="auto"/>
        <w:rPr/>
      </w:pPr>
      <w:r w:rsidDel="00000000" w:rsidR="00000000" w:rsidRPr="00000000">
        <w:rPr>
          <w:rtl w:val="0"/>
        </w:rPr>
        <w:t xml:space="preserve">“The Error Protocol.”</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spacing w:line="331.2" w:lineRule="auto"/>
        <w:rPr/>
      </w:pPr>
      <w:r w:rsidDel="00000000" w:rsidR="00000000" w:rsidRPr="00000000">
        <w:rPr>
          <w:rtl w:val="0"/>
        </w:rPr>
        <w:t xml:space="preserve">“The bureaucrat”  - A man in the future. He doesn’t care about right. He doesn’t care about wrong. He cares about progressing onward.</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spacing w:line="331.2" w:lineRule="auto"/>
        <w:rPr/>
      </w:pPr>
      <w:r w:rsidDel="00000000" w:rsidR="00000000" w:rsidRPr="00000000">
        <w:rPr>
          <w:rtl w:val="0"/>
        </w:rPr>
        <w:t xml:space="preserve">“Of Dreams” - A.I</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spacing w:line="331.2" w:lineRule="auto"/>
        <w:rPr/>
      </w:pPr>
      <w:r w:rsidDel="00000000" w:rsidR="00000000" w:rsidRPr="00000000">
        <w:rPr>
          <w:rtl w:val="0"/>
        </w:rPr>
        <w:t xml:space="preserve">“Destination Nowhere” - In the rain.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spacing w:line="331.2" w:lineRule="auto"/>
        <w:rPr/>
      </w:pPr>
      <w:r w:rsidDel="00000000" w:rsidR="00000000" w:rsidRPr="00000000">
        <w:rPr>
          <w:rtl w:val="0"/>
        </w:rPr>
        <w:t xml:space="preserve">“Sports World RPG” - a small rpg where the combat is actually a variety of sport mini-games.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spacing w:line="331.2" w:lineRule="auto"/>
        <w:rPr/>
      </w:pPr>
      <w:r w:rsidDel="00000000" w:rsidR="00000000" w:rsidRPr="00000000">
        <w:rPr>
          <w:rtl w:val="0"/>
        </w:rPr>
        <w:t xml:space="preserve">“Escape” - A human is trapped within a virtual reality.</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“Hero City” - In a city of heroes, who are the bad guys?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“A War Of Love” - Two worlds go to war, one immortal.</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“Gone Wrong” - When life goes wrong.</w:t>
      </w:r>
    </w:p>
    <w:p w:rsidR="00000000" w:rsidDel="00000000" w:rsidP="00000000" w:rsidRDefault="00000000" w:rsidRPr="00000000" w14:paraId="000003BF">
      <w:pPr>
        <w:spacing w:line="331.2" w:lineRule="auto"/>
        <w:rPr>
          <w:b w:val="1"/>
        </w:rPr>
      </w:pPr>
      <w:r w:rsidDel="00000000" w:rsidR="00000000" w:rsidRPr="00000000">
        <w:rPr>
          <w:rtl w:val="0"/>
        </w:rPr>
      </w:r>
    </w:p>
    <w:p w:rsidR="00000000" w:rsidDel="00000000" w:rsidP="00000000" w:rsidRDefault="00000000" w:rsidRPr="00000000" w14:paraId="000003C0">
      <w:pPr>
        <w:spacing w:line="331.2" w:lineRule="auto"/>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“SandBox” - a open world simulation of life and what it is.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“Fam.” - The whole universe is a living dream. A dream designed to analyze the effect and aftermath of a human family’s exploits and cheating, totally destroying the nature of life within their kid. All by god/s.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“What would it even matter? Just patterns in the storm..” - Pixel Silver.</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“I Dream of Earth.”</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-Fun Scenarios.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numPr>
          <w:ilvl w:val="0"/>
          <w:numId w:val="4"/>
        </w:numPr>
        <w:ind w:left="720" w:hanging="360"/>
        <w:rPr/>
      </w:pPr>
      <w:r w:rsidDel="00000000" w:rsidR="00000000" w:rsidRPr="00000000">
        <w:rPr>
          <w:rtl w:val="0"/>
        </w:rPr>
        <w:t xml:space="preserve">Timebird</w:t>
      </w:r>
    </w:p>
    <w:p w:rsidR="00000000" w:rsidDel="00000000" w:rsidP="00000000" w:rsidRDefault="00000000" w:rsidRPr="00000000" w14:paraId="000003CC">
      <w:pPr>
        <w:numPr>
          <w:ilvl w:val="0"/>
          <w:numId w:val="4"/>
        </w:numPr>
        <w:ind w:left="720" w:hanging="360"/>
        <w:rPr/>
      </w:pPr>
      <w:r w:rsidDel="00000000" w:rsidR="00000000" w:rsidRPr="00000000">
        <w:rPr>
          <w:rtl w:val="0"/>
        </w:rPr>
        <w:t xml:space="preserve">Paradox.</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numPr>
          <w:ilvl w:val="0"/>
          <w:numId w:val="6"/>
        </w:numPr>
        <w:ind w:left="720" w:hanging="360"/>
        <w:rPr/>
      </w:pPr>
      <w:r w:rsidDel="00000000" w:rsidR="00000000" w:rsidRPr="00000000">
        <w:rPr>
          <w:rtl w:val="0"/>
        </w:rPr>
        <w:t xml:space="preserve">“Celiphite” - the abnormal use of something on a almost perfect world.</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“A System Of Mirrors” - A self moderated society.</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“Angular Fever”</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“Pattern Ugly”</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“I Am God.” - An advanced A.I tries to take over the world.</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“Encode” - A Society is encoded in a bad way.</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“Decode” - A Society is decoded in a good way.</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“A Beautiful World” - A kid wants to live a beautiful world. He tries to make it happen.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“They said the immortal words; We forgive you.”</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“Ain’t up to you g.. It’s up to the big g…” - Cool lines.+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“Superbro” - From the planet of Cool.</w:t>
      </w:r>
    </w:p>
    <w:p w:rsidR="00000000" w:rsidDel="00000000" w:rsidP="00000000" w:rsidRDefault="00000000" w:rsidRPr="00000000" w14:paraId="000003E4">
      <w:pPr>
        <w:rPr/>
      </w:pPr>
      <w:r w:rsidDel="00000000" w:rsidR="00000000" w:rsidRPr="00000000">
        <w:rPr>
          <w:rtl w:val="0"/>
        </w:rPr>
        <w:t xml:space="preserve">“Some people are worth fighting for..”</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“Until we meet again..”</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“Are we not all there?”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“Access Denied..”</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“A Billion Reasons”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“Love Letter”</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“Cyberman”</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color w:val="14171a"/>
          <w:sz w:val="21"/>
          <w:szCs w:val="21"/>
          <w:shd w:fill="f5f8fa" w:val="clear"/>
          <w:rtl w:val="0"/>
        </w:rPr>
        <w:t xml:space="preserve">Idea - what if say for a car game, 12 players control the same car, and how it works is, all 12 inputs are accumulated and turned into one final control, the average of all 12? The greatest race driver of all time? Legion!</w:t>
      </w:r>
      <w:hyperlink r:id="rId10">
        <w:r w:rsidDel="00000000" w:rsidR="00000000" w:rsidRPr="00000000">
          <w:rPr>
            <w:color w:val="14171a"/>
            <w:sz w:val="21"/>
            <w:szCs w:val="21"/>
            <w:shd w:fill="f5f8fa" w:val="clear"/>
            <w:rtl w:val="0"/>
          </w:rPr>
          <w:t xml:space="preserve"> </w:t>
        </w:r>
      </w:hyperlink>
      <w:hyperlink r:id="rId11">
        <w:r w:rsidDel="00000000" w:rsidR="00000000" w:rsidRPr="00000000">
          <w:rPr>
            <w:color w:val="abb8c2"/>
            <w:sz w:val="21"/>
            <w:szCs w:val="21"/>
            <w:u w:val="single"/>
            <w:shd w:fill="f5f8fa" w:val="clear"/>
            <w:rtl w:val="0"/>
          </w:rPr>
          <w:t xml:space="preserve">#idea</w:t>
        </w:r>
      </w:hyperlink>
      <w:hyperlink r:id="rId12">
        <w:r w:rsidDel="00000000" w:rsidR="00000000" w:rsidRPr="00000000">
          <w:rPr>
            <w:color w:val="14171a"/>
            <w:sz w:val="21"/>
            <w:szCs w:val="21"/>
            <w:shd w:fill="f5f8fa" w:val="clear"/>
            <w:rtl w:val="0"/>
          </w:rPr>
          <w:t xml:space="preserve"> </w:t>
        </w:r>
      </w:hyperlink>
      <w:hyperlink r:id="rId13">
        <w:r w:rsidDel="00000000" w:rsidR="00000000" w:rsidRPr="00000000">
          <w:rPr>
            <w:color w:val="abb8c2"/>
            <w:sz w:val="21"/>
            <w:szCs w:val="21"/>
            <w:u w:val="single"/>
            <w:shd w:fill="f5f8fa" w:val="clear"/>
            <w:rtl w:val="0"/>
          </w:rPr>
          <w:t xml:space="preserve">#controls</w:t>
        </w:r>
      </w:hyperlink>
      <w:hyperlink r:id="rId14">
        <w:r w:rsidDel="00000000" w:rsidR="00000000" w:rsidRPr="00000000">
          <w:rPr>
            <w:color w:val="14171a"/>
            <w:sz w:val="21"/>
            <w:szCs w:val="21"/>
            <w:shd w:fill="f5f8fa" w:val="clear"/>
            <w:rtl w:val="0"/>
          </w:rPr>
          <w:t xml:space="preserve"> </w:t>
        </w:r>
      </w:hyperlink>
      <w:hyperlink r:id="rId15">
        <w:r w:rsidDel="00000000" w:rsidR="00000000" w:rsidRPr="00000000">
          <w:rPr>
            <w:color w:val="abb8c2"/>
            <w:sz w:val="21"/>
            <w:szCs w:val="21"/>
            <w:u w:val="single"/>
            <w:shd w:fill="f5f8fa" w:val="clear"/>
            <w:rtl w:val="0"/>
          </w:rPr>
          <w:t xml:space="preserve">#input</w:t>
        </w:r>
      </w:hyperlink>
      <w:hyperlink r:id="rId16">
        <w:r w:rsidDel="00000000" w:rsidR="00000000" w:rsidRPr="00000000">
          <w:rPr>
            <w:color w:val="14171a"/>
            <w:sz w:val="21"/>
            <w:szCs w:val="21"/>
            <w:shd w:fill="f5f8fa" w:val="clear"/>
            <w:rtl w:val="0"/>
          </w:rPr>
          <w:t xml:space="preserve"> </w:t>
        </w:r>
      </w:hyperlink>
      <w:hyperlink r:id="rId17">
        <w:r w:rsidDel="00000000" w:rsidR="00000000" w:rsidRPr="00000000">
          <w:rPr>
            <w:color w:val="abb8c2"/>
            <w:sz w:val="21"/>
            <w:szCs w:val="21"/>
            <w:u w:val="single"/>
            <w:shd w:fill="f5f8fa" w:val="clear"/>
            <w:rtl w:val="0"/>
          </w:rPr>
          <w:t xml:space="preserve">#games</w:t>
        </w:r>
      </w:hyperlink>
      <w:hyperlink r:id="rId18">
        <w:r w:rsidDel="00000000" w:rsidR="00000000" w:rsidRPr="00000000">
          <w:rPr>
            <w:color w:val="14171a"/>
            <w:sz w:val="21"/>
            <w:szCs w:val="21"/>
            <w:shd w:fill="f5f8fa" w:val="clear"/>
            <w:rtl w:val="0"/>
          </w:rPr>
          <w:t xml:space="preserve"> </w:t>
        </w:r>
      </w:hyperlink>
      <w:hyperlink r:id="rId19">
        <w:r w:rsidDel="00000000" w:rsidR="00000000" w:rsidRPr="00000000">
          <w:rPr>
            <w:color w:val="abb8c2"/>
            <w:sz w:val="21"/>
            <w:szCs w:val="21"/>
            <w:u w:val="single"/>
            <w:shd w:fill="f5f8fa" w:val="clear"/>
            <w:rtl w:val="0"/>
          </w:rPr>
          <w:t xml:space="preserve">#gamedev</w:t>
        </w:r>
      </w:hyperlink>
      <w:hyperlink r:id="rId20">
        <w:r w:rsidDel="00000000" w:rsidR="00000000" w:rsidRPr="00000000">
          <w:rPr>
            <w:color w:val="14171a"/>
            <w:sz w:val="21"/>
            <w:szCs w:val="21"/>
            <w:shd w:fill="f5f8fa" w:val="clear"/>
            <w:rtl w:val="0"/>
          </w:rPr>
          <w:t xml:space="preserve"> </w:t>
        </w:r>
      </w:hyperlink>
      <w:hyperlink r:id="rId21">
        <w:r w:rsidDel="00000000" w:rsidR="00000000" w:rsidRPr="00000000">
          <w:rPr>
            <w:color w:val="abb8c2"/>
            <w:sz w:val="21"/>
            <w:szCs w:val="21"/>
            <w:u w:val="single"/>
            <w:shd w:fill="f5f8fa" w:val="clear"/>
            <w:rtl w:val="0"/>
          </w:rPr>
          <w:t xml:space="preserve">#indiedev</w:t>
        </w:r>
      </w:hyperlink>
      <w:hyperlink r:id="rId22">
        <w:r w:rsidDel="00000000" w:rsidR="00000000" w:rsidRPr="00000000">
          <w:rPr>
            <w:color w:val="14171a"/>
            <w:sz w:val="21"/>
            <w:szCs w:val="21"/>
            <w:shd w:fill="f5f8fa" w:val="clear"/>
            <w:rtl w:val="0"/>
          </w:rPr>
          <w:t xml:space="preserve"> </w:t>
        </w:r>
      </w:hyperlink>
      <w:hyperlink r:id="rId23">
        <w:r w:rsidDel="00000000" w:rsidR="00000000" w:rsidRPr="00000000">
          <w:rPr>
            <w:color w:val="abb8c2"/>
            <w:sz w:val="21"/>
            <w:szCs w:val="21"/>
            <w:u w:val="single"/>
            <w:shd w:fill="f5f8fa" w:val="clear"/>
            <w:rtl w:val="0"/>
          </w:rPr>
          <w:t xml:space="preserve">#indie</w:t>
        </w:r>
      </w:hyperlink>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“It wasn’t me. I was caught in the cross-fire.”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“Mr Bucket.”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One In A Million.</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“The Array”</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“More esoteric..”</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“Future Spy” - An advanced spy is sent back through time, to present day earth, along with a sackful of gadgets and advanced weapons, his mission, to save earth from a great thread. Possibly another faction with time travel.</w:t>
        <w:tab/>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“The War Of Love”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“No negations, just liberation of writing.”</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“We’re through the looking hole! Err, I mean the rabbit glass!” - Funny line.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“Hey come to New york if you want. I don’t live there.” - Funny line 2.</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“Butterfly” - A technological singularity name.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“Project - Infinity” - Game title.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“Club Gangster” - A gangster comedy.</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“Colors” - Some dark force takes the detail and light out of their world and they must fight at cartoons to retrieve their reality.</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“Gets head..Oh no…” - Hehe, joke from the game i’m working on.</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“Heartless in battle, heartless in life..” - Storyline.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“Flesh Geek”</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“Nerd-racker”</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“I don’t care.. I don’t want to be a thought machine.” </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“The Wallbangers” - story title.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“ArtForm” - A being created by god, an expression of art through life, in an attempt to make life more beautiful.</w:t>
        <w:tab/>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“The light within the cage.” - Title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“King queen himself?”</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“Prisoner 148” 9?&lt;&gt;&gt;</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“The Prince Of Rats.”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“Data” - As a prefix.</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“Fast Love”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“A Window Of Darkness”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“Sleeping Sun”</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“Cops * Robbers” - A GTA-esque mp game. Two factions. One goal. Win.</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Special print features. From game/app to printer.</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“The Main-Frame” Forever as a machine? A life has a human? The choice is theirs.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“Sinewave” - The nature of perfect.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“Loyalty is for dogs. I’m loyal only to my future.”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“You are the mouse of London. You’re the smallest thing, because you are the biggest thing.”</w:t>
      </w:r>
    </w:p>
    <w:p w:rsidR="00000000" w:rsidDel="00000000" w:rsidP="00000000" w:rsidRDefault="00000000" w:rsidRPr="00000000" w14:paraId="0000043B">
      <w:pPr>
        <w:rPr/>
      </w:pPr>
      <w:r w:rsidDel="00000000" w:rsidR="00000000" w:rsidRPr="00000000">
        <w:rPr>
          <w:rtl w:val="0"/>
        </w:rPr>
        <w:t xml:space="preserve">“Nobody dreams, do they?”</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“Circleheart.”</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“A Man Called War.”</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A Pyschological Impression.” Projecting your inner state onto the responses of others.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“Why don’t you see the light through the rain?” </w:t>
        <w:tab/>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“We’ve got to bro them!” - A barely visible man beneath a bridge.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“So she fell.” - A play of symbols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“The Asian Gardens” - In the future, “The Asian Gardens” are a utopian society.</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“What fool would live alone? The things people would think of them…”</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“Hello World”</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“Your honour!” - A comedy focused around a british Judge.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“Kids like to be correct and validated. Because the music in their soul becomes louder.”</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w:t>
      </w:r>
      <w:hyperlink r:id="rId24">
        <w:r w:rsidDel="00000000" w:rsidR="00000000" w:rsidRPr="00000000">
          <w:rPr>
            <w:color w:val="1155cc"/>
            <w:u w:val="single"/>
            <w:rtl w:val="0"/>
          </w:rPr>
          <w:t xml:space="preserve">www.duet.com</w:t>
        </w:r>
      </w:hyperlink>
      <w:r w:rsidDel="00000000" w:rsidR="00000000" w:rsidRPr="00000000">
        <w:rPr>
          <w:rtl w:val="0"/>
        </w:rPr>
        <w:t xml:space="preserve">” - Where lovers apart connect.</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“Eight Days.” A inmate in prison, desperately tries to stay good, through his last eight days in prison.</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“Silence In The Darkness.” - Symbolism.</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“Hide behind the light.”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“Notristics” - The science of no. Imagine a being, trapt within a darkness of evil. The evil without, in such dire need of controlling this beings output. His thoughts, his patterns, to keep the darkness of their truth a shadowy secret. Within a cage, within their rage, within their age. What can this being do but fight and run?</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“I want my story to begin with, once upon a time..”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“Sunsets and night-time” - RPG </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“Real 3D Look system” - instead of free look, you can look left.right a varying amount, then commit to moving in that direction the standard way.</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“Virtual War” - In the near future, real physical virtual wars have replaced video games. There are giant arenas, virtual weapons and thousands of players on each side.</w:t>
      </w:r>
    </w:p>
    <w:p w:rsidR="00000000" w:rsidDel="00000000" w:rsidP="00000000" w:rsidRDefault="00000000" w:rsidRPr="00000000" w14:paraId="00000467">
      <w:pPr>
        <w:rPr/>
      </w:pPr>
      <w:r w:rsidDel="00000000" w:rsidR="00000000" w:rsidRPr="00000000">
        <w:rPr>
          <w:rtl w:val="0"/>
        </w:rPr>
        <w:t xml:space="preserve">One man, goes rouge. He begins to believe the war is real.</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“Utopia - The Peacekeepers” - like gta, but set in a utopian future city, and you play as their form of law.</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“1%” - A story built around the question of morality of robots having the choice between fatal/non-fatal reaction to crime. If they shoot the gun, it might work, if they shot the person, it will work. Where does the line exist?</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“Ask me why!” - in the future, there is a perfect lie detection system. The victims can visit a website and imprint their truth, the authorities then use the same device to find out if the criminal did it. If it’s a double match, that criminal is found instantly guilty and executed by the government.</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“The Happiness police.”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“Yes Mother?”</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“Mad dogs.”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“To kis her, to hug her, to make her feel the universe is alight.” - The Alleyways of london.</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“You’ve never seen her? Never breathed the same air? Never seen the same light?”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“The rain of time.”</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“Forum Wars” - a multiplayer game, where you are on the good or bad side, and must engage in normal forum activities while winning points for your team. Tasks such as info wars, where you can’t be direct, but can connatate or bluff to achieve that.</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“Education is the only signature.”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“Nightfall”</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“What if everything within their universe, is as magical as it even is possible.”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“You’ve got to stop looking in the mirror and seeing them. You need to see you.”</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“You see? It rains, even on gangsters.”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“A life is a life.”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“Jesus, talk about lucky…”</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“Meta4” - In the future, a technological singularity creates four virtual life forms. Each a separate metaphor, who are to facilitate a perfect society</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“Sweet summer, when will you be?”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“Az - A Journey through time.”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“The Fourth Star.”</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“My hand on my heart I swear, it wasn’t me though I was there.”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“All we need to make a mistake, is a choice.”</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“Who knows. Maybe some people are asked the right questions.”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“Probably. We’re just famous enough for it to matter.”</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“Mental Red - If all love is equal, what does it even matter..”</w:t>
      </w:r>
    </w:p>
    <w:p w:rsidR="00000000" w:rsidDel="00000000" w:rsidP="00000000" w:rsidRDefault="00000000" w:rsidRPr="00000000" w14:paraId="000004A5">
      <w:pPr>
        <w:rPr/>
      </w:pPr>
      <w:r w:rsidDel="00000000" w:rsidR="00000000" w:rsidRPr="00000000">
        <w:rPr>
          <w:rtl w:val="0"/>
        </w:rPr>
        <w:t xml:space="preserve">“The world is a circle.”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“I want to fall in love,not into bed with someone..”</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“The astro-light.”</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“Child of words”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“It didn’t end with rain. It begun in the rain..”</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“Connection” - A game about making contact with aliens. Possibly rpg.</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“I was a kid with a guiar who was gonna be a rock star”</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color w:val="00796b"/>
        </w:rPr>
      </w:pPr>
      <w:r w:rsidDel="00000000" w:rsidR="00000000" w:rsidRPr="00000000">
        <w:rPr>
          <w:rtl w:val="0"/>
        </w:rPr>
        <w:t xml:space="preserve">“Who knows…”</w:t>
      </w:r>
      <w:r w:rsidDel="00000000" w:rsidR="00000000" w:rsidRPr="00000000">
        <w:rPr>
          <w:rtl w:val="0"/>
        </w:rPr>
      </w:r>
    </w:p>
    <w:p w:rsidR="00000000" w:rsidDel="00000000" w:rsidP="00000000" w:rsidRDefault="00000000" w:rsidRPr="00000000" w14:paraId="000004B5">
      <w:pPr>
        <w:rPr>
          <w:color w:val="00796b"/>
        </w:rPr>
      </w:pPr>
      <w:r w:rsidDel="00000000" w:rsidR="00000000" w:rsidRPr="00000000">
        <w:rPr>
          <w:rtl w:val="0"/>
        </w:rPr>
      </w:r>
    </w:p>
    <w:p w:rsidR="00000000" w:rsidDel="00000000" w:rsidP="00000000" w:rsidRDefault="00000000" w:rsidRPr="00000000" w14:paraId="000004B6">
      <w:pPr>
        <w:rPr>
          <w:color w:val="00796b"/>
        </w:rPr>
      </w:pPr>
      <w:r w:rsidDel="00000000" w:rsidR="00000000" w:rsidRPr="00000000">
        <w:rPr>
          <w:color w:val="00796b"/>
          <w:rtl w:val="0"/>
        </w:rPr>
        <w:t xml:space="preserve">“Government” - A game where you control a country into the future.</w:t>
      </w:r>
    </w:p>
    <w:p w:rsidR="00000000" w:rsidDel="00000000" w:rsidP="00000000" w:rsidRDefault="00000000" w:rsidRPr="00000000" w14:paraId="000004B7">
      <w:pPr>
        <w:rPr>
          <w:color w:val="00796b"/>
        </w:rPr>
      </w:pPr>
      <w:r w:rsidDel="00000000" w:rsidR="00000000" w:rsidRPr="00000000">
        <w:rPr>
          <w:rtl w:val="0"/>
        </w:rPr>
      </w:r>
    </w:p>
    <w:p w:rsidR="00000000" w:rsidDel="00000000" w:rsidP="00000000" w:rsidRDefault="00000000" w:rsidRPr="00000000" w14:paraId="000004B8">
      <w:pPr>
        <w:rPr>
          <w:color w:val="00796b"/>
        </w:rPr>
      </w:pPr>
      <w:r w:rsidDel="00000000" w:rsidR="00000000" w:rsidRPr="00000000">
        <w:rPr>
          <w:color w:val="00796b"/>
          <w:rtl w:val="0"/>
        </w:rPr>
        <w:t xml:space="preserve">“HardWired - Story idea” - Along his travels, Incarus meets another group of freedom fighters, fighting for the same cause. “You’re saving the world? What the f*** you think we’ve been doing?” - Defoe “Today, tomorrow and forever”</w:t>
      </w:r>
    </w:p>
    <w:p w:rsidR="00000000" w:rsidDel="00000000" w:rsidP="00000000" w:rsidRDefault="00000000" w:rsidRPr="00000000" w14:paraId="000004B9">
      <w:pPr>
        <w:rPr>
          <w:color w:val="00796b"/>
        </w:rPr>
      </w:pPr>
      <w:r w:rsidDel="00000000" w:rsidR="00000000" w:rsidRPr="00000000">
        <w:rPr>
          <w:rtl w:val="0"/>
        </w:rPr>
      </w:r>
    </w:p>
    <w:p w:rsidR="00000000" w:rsidDel="00000000" w:rsidP="00000000" w:rsidRDefault="00000000" w:rsidRPr="00000000" w14:paraId="000004BA">
      <w:pPr>
        <w:rPr>
          <w:color w:val="00796b"/>
        </w:rPr>
      </w:pPr>
      <w:r w:rsidDel="00000000" w:rsidR="00000000" w:rsidRPr="00000000">
        <w:rPr>
          <w:color w:val="00796b"/>
          <w:rtl w:val="0"/>
        </w:rPr>
        <w:t xml:space="preserve">“Have you ever been in love?”</w:t>
      </w:r>
    </w:p>
    <w:p w:rsidR="00000000" w:rsidDel="00000000" w:rsidP="00000000" w:rsidRDefault="00000000" w:rsidRPr="00000000" w14:paraId="000004BB">
      <w:pPr>
        <w:rPr>
          <w:color w:val="00796b"/>
        </w:rPr>
      </w:pPr>
      <w:r w:rsidDel="00000000" w:rsidR="00000000" w:rsidRPr="00000000">
        <w:rPr>
          <w:rtl w:val="0"/>
        </w:rPr>
      </w:r>
    </w:p>
    <w:p w:rsidR="00000000" w:rsidDel="00000000" w:rsidP="00000000" w:rsidRDefault="00000000" w:rsidRPr="00000000" w14:paraId="000004BC">
      <w:pPr>
        <w:rPr>
          <w:color w:val="00796b"/>
        </w:rPr>
      </w:pPr>
      <w:r w:rsidDel="00000000" w:rsidR="00000000" w:rsidRPr="00000000">
        <w:rPr>
          <w:color w:val="00796b"/>
          <w:rtl w:val="0"/>
        </w:rPr>
        <w:t xml:space="preserve">“Fractral”</w:t>
      </w:r>
    </w:p>
    <w:p w:rsidR="00000000" w:rsidDel="00000000" w:rsidP="00000000" w:rsidRDefault="00000000" w:rsidRPr="00000000" w14:paraId="000004BD">
      <w:pPr>
        <w:rPr>
          <w:color w:val="00796b"/>
        </w:rPr>
      </w:pPr>
      <w:r w:rsidDel="00000000" w:rsidR="00000000" w:rsidRPr="00000000">
        <w:rPr>
          <w:rtl w:val="0"/>
        </w:rPr>
      </w:r>
    </w:p>
    <w:p w:rsidR="00000000" w:rsidDel="00000000" w:rsidP="00000000" w:rsidRDefault="00000000" w:rsidRPr="00000000" w14:paraId="000004BE">
      <w:pPr>
        <w:rPr>
          <w:color w:val="00796b"/>
        </w:rPr>
      </w:pPr>
      <w:r w:rsidDel="00000000" w:rsidR="00000000" w:rsidRPr="00000000">
        <w:rPr>
          <w:color w:val="00796b"/>
          <w:rtl w:val="0"/>
        </w:rPr>
        <w:t xml:space="preserve">“Game Of Numbers”</w:t>
      </w:r>
    </w:p>
    <w:p w:rsidR="00000000" w:rsidDel="00000000" w:rsidP="00000000" w:rsidRDefault="00000000" w:rsidRPr="00000000" w14:paraId="000004BF">
      <w:pPr>
        <w:rPr>
          <w:color w:val="00796b"/>
        </w:rPr>
      </w:pPr>
      <w:r w:rsidDel="00000000" w:rsidR="00000000" w:rsidRPr="00000000">
        <w:rPr>
          <w:rtl w:val="0"/>
        </w:rPr>
      </w:r>
    </w:p>
    <w:p w:rsidR="00000000" w:rsidDel="00000000" w:rsidP="00000000" w:rsidRDefault="00000000" w:rsidRPr="00000000" w14:paraId="000004C0">
      <w:pPr>
        <w:rPr>
          <w:color w:val="00796b"/>
        </w:rPr>
      </w:pPr>
      <w:r w:rsidDel="00000000" w:rsidR="00000000" w:rsidRPr="00000000">
        <w:rPr>
          <w:color w:val="00796b"/>
          <w:rtl w:val="0"/>
        </w:rPr>
        <w:t xml:space="preserve">“Dynamic Gaming.” - A.I driven gaming and social experiences.</w:t>
      </w:r>
    </w:p>
    <w:p w:rsidR="00000000" w:rsidDel="00000000" w:rsidP="00000000" w:rsidRDefault="00000000" w:rsidRPr="00000000" w14:paraId="000004C1">
      <w:pPr>
        <w:rPr>
          <w:color w:val="00796b"/>
        </w:rPr>
      </w:pPr>
      <w:r w:rsidDel="00000000" w:rsidR="00000000" w:rsidRPr="00000000">
        <w:rPr>
          <w:rtl w:val="0"/>
        </w:rPr>
      </w:r>
    </w:p>
    <w:p w:rsidR="00000000" w:rsidDel="00000000" w:rsidP="00000000" w:rsidRDefault="00000000" w:rsidRPr="00000000" w14:paraId="000004C2">
      <w:pPr>
        <w:rPr>
          <w:color w:val="00796b"/>
        </w:rPr>
      </w:pPr>
      <w:r w:rsidDel="00000000" w:rsidR="00000000" w:rsidRPr="00000000">
        <w:rPr>
          <w:color w:val="00796b"/>
          <w:rtl w:val="0"/>
        </w:rPr>
        <w:t xml:space="preserve">“I would be holding Heaven in my arms, as Hell raged in my mind.”</w:t>
      </w:r>
    </w:p>
    <w:p w:rsidR="00000000" w:rsidDel="00000000" w:rsidP="00000000" w:rsidRDefault="00000000" w:rsidRPr="00000000" w14:paraId="000004C3">
      <w:pPr>
        <w:rPr>
          <w:color w:val="00796b"/>
        </w:rPr>
      </w:pPr>
      <w:r w:rsidDel="00000000" w:rsidR="00000000" w:rsidRPr="00000000">
        <w:rPr>
          <w:rtl w:val="0"/>
        </w:rPr>
      </w:r>
    </w:p>
    <w:p w:rsidR="00000000" w:rsidDel="00000000" w:rsidP="00000000" w:rsidRDefault="00000000" w:rsidRPr="00000000" w14:paraId="000004C4">
      <w:pPr>
        <w:rPr>
          <w:color w:val="00796b"/>
        </w:rPr>
      </w:pPr>
      <w:r w:rsidDel="00000000" w:rsidR="00000000" w:rsidRPr="00000000">
        <w:rPr>
          <w:color w:val="00796b"/>
          <w:rtl w:val="0"/>
        </w:rPr>
        <w:t xml:space="preserve">“Dark Sectors”</w:t>
      </w:r>
    </w:p>
    <w:p w:rsidR="00000000" w:rsidDel="00000000" w:rsidP="00000000" w:rsidRDefault="00000000" w:rsidRPr="00000000" w14:paraId="000004C5">
      <w:pPr>
        <w:rPr>
          <w:color w:val="00796b"/>
        </w:rPr>
      </w:pPr>
      <w:r w:rsidDel="00000000" w:rsidR="00000000" w:rsidRPr="00000000">
        <w:rPr>
          <w:rtl w:val="0"/>
        </w:rPr>
      </w:r>
    </w:p>
    <w:p w:rsidR="00000000" w:rsidDel="00000000" w:rsidP="00000000" w:rsidRDefault="00000000" w:rsidRPr="00000000" w14:paraId="000004C6">
      <w:pPr>
        <w:rPr>
          <w:color w:val="00796b"/>
        </w:rPr>
      </w:pPr>
      <w:r w:rsidDel="00000000" w:rsidR="00000000" w:rsidRPr="00000000">
        <w:rPr>
          <w:color w:val="00796b"/>
          <w:rtl w:val="0"/>
        </w:rPr>
        <w:t xml:space="preserve">“Yes but what is within the crystal light? Is it universes being born?”</w:t>
      </w:r>
    </w:p>
    <w:p w:rsidR="00000000" w:rsidDel="00000000" w:rsidP="00000000" w:rsidRDefault="00000000" w:rsidRPr="00000000" w14:paraId="000004C7">
      <w:pPr>
        <w:rPr>
          <w:color w:val="00796b"/>
        </w:rPr>
      </w:pPr>
      <w:r w:rsidDel="00000000" w:rsidR="00000000" w:rsidRPr="00000000">
        <w:rPr>
          <w:rtl w:val="0"/>
        </w:rPr>
      </w:r>
    </w:p>
    <w:p w:rsidR="00000000" w:rsidDel="00000000" w:rsidP="00000000" w:rsidRDefault="00000000" w:rsidRPr="00000000" w14:paraId="000004C8">
      <w:pPr>
        <w:rPr>
          <w:color w:val="00796b"/>
        </w:rPr>
      </w:pPr>
      <w:r w:rsidDel="00000000" w:rsidR="00000000" w:rsidRPr="00000000">
        <w:rPr>
          <w:color w:val="00796b"/>
          <w:rtl w:val="0"/>
        </w:rPr>
        <w:t xml:space="preserve">“The Phantom Rose”</w:t>
      </w:r>
    </w:p>
    <w:p w:rsidR="00000000" w:rsidDel="00000000" w:rsidP="00000000" w:rsidRDefault="00000000" w:rsidRPr="00000000" w14:paraId="000004C9">
      <w:pPr>
        <w:rPr>
          <w:color w:val="00796b"/>
        </w:rPr>
      </w:pPr>
      <w:r w:rsidDel="00000000" w:rsidR="00000000" w:rsidRPr="00000000">
        <w:rPr>
          <w:rtl w:val="0"/>
        </w:rPr>
      </w:r>
    </w:p>
    <w:p w:rsidR="00000000" w:rsidDel="00000000" w:rsidP="00000000" w:rsidRDefault="00000000" w:rsidRPr="00000000" w14:paraId="000004CA">
      <w:pPr>
        <w:rPr>
          <w:color w:val="00796b"/>
        </w:rPr>
      </w:pPr>
      <w:r w:rsidDel="00000000" w:rsidR="00000000" w:rsidRPr="00000000">
        <w:rPr>
          <w:color w:val="00796b"/>
          <w:rtl w:val="0"/>
        </w:rPr>
        <w:t xml:space="preserve">“How can there be heaven, if we’re already in hell..”</w:t>
      </w:r>
    </w:p>
    <w:p w:rsidR="00000000" w:rsidDel="00000000" w:rsidP="00000000" w:rsidRDefault="00000000" w:rsidRPr="00000000" w14:paraId="000004CB">
      <w:pPr>
        <w:rPr>
          <w:color w:val="00796b"/>
        </w:rPr>
      </w:pPr>
      <w:r w:rsidDel="00000000" w:rsidR="00000000" w:rsidRPr="00000000">
        <w:rPr>
          <w:rtl w:val="0"/>
        </w:rPr>
      </w:r>
    </w:p>
    <w:p w:rsidR="00000000" w:rsidDel="00000000" w:rsidP="00000000" w:rsidRDefault="00000000" w:rsidRPr="00000000" w14:paraId="000004CC">
      <w:pPr>
        <w:rPr>
          <w:color w:val="00796b"/>
        </w:rPr>
      </w:pPr>
      <w:r w:rsidDel="00000000" w:rsidR="00000000" w:rsidRPr="00000000">
        <w:rPr>
          <w:color w:val="00796b"/>
          <w:rtl w:val="0"/>
        </w:rPr>
        <w:t xml:space="preserve">“Black And Blue” - A gangster vows revenge after his brother is killed in a shoot-out with the cops.</w:t>
      </w:r>
    </w:p>
    <w:p w:rsidR="00000000" w:rsidDel="00000000" w:rsidP="00000000" w:rsidRDefault="00000000" w:rsidRPr="00000000" w14:paraId="000004CD">
      <w:pPr>
        <w:rPr>
          <w:color w:val="00796b"/>
        </w:rPr>
      </w:pPr>
      <w:r w:rsidDel="00000000" w:rsidR="00000000" w:rsidRPr="00000000">
        <w:rPr>
          <w:rtl w:val="0"/>
        </w:rPr>
      </w:r>
    </w:p>
    <w:p w:rsidR="00000000" w:rsidDel="00000000" w:rsidP="00000000" w:rsidRDefault="00000000" w:rsidRPr="00000000" w14:paraId="000004CE">
      <w:pPr>
        <w:rPr>
          <w:color w:val="00796b"/>
        </w:rPr>
      </w:pPr>
      <w:r w:rsidDel="00000000" w:rsidR="00000000" w:rsidRPr="00000000">
        <w:rPr>
          <w:color w:val="00796b"/>
          <w:rtl w:val="0"/>
        </w:rPr>
        <w:t xml:space="preserve">“Future Love” - A love story set in a sci-fi future, but the focus is only on the love story.</w:t>
      </w:r>
    </w:p>
    <w:p w:rsidR="00000000" w:rsidDel="00000000" w:rsidP="00000000" w:rsidRDefault="00000000" w:rsidRPr="00000000" w14:paraId="000004CF">
      <w:pPr>
        <w:rPr>
          <w:color w:val="00796b"/>
        </w:rPr>
      </w:pPr>
      <w:r w:rsidDel="00000000" w:rsidR="00000000" w:rsidRPr="00000000">
        <w:rPr>
          <w:rtl w:val="0"/>
        </w:rPr>
      </w:r>
    </w:p>
    <w:p w:rsidR="00000000" w:rsidDel="00000000" w:rsidP="00000000" w:rsidRDefault="00000000" w:rsidRPr="00000000" w14:paraId="000004D0">
      <w:pPr>
        <w:rPr>
          <w:color w:val="00796b"/>
        </w:rPr>
      </w:pPr>
      <w:r w:rsidDel="00000000" w:rsidR="00000000" w:rsidRPr="00000000">
        <w:rPr>
          <w:color w:val="00796b"/>
          <w:rtl w:val="0"/>
        </w:rPr>
        <w:t xml:space="preserve">“Sons of the Zodiac”</w:t>
      </w:r>
    </w:p>
    <w:p w:rsidR="00000000" w:rsidDel="00000000" w:rsidP="00000000" w:rsidRDefault="00000000" w:rsidRPr="00000000" w14:paraId="000004D1">
      <w:pPr>
        <w:rPr>
          <w:color w:val="00796b"/>
        </w:rPr>
      </w:pPr>
      <w:r w:rsidDel="00000000" w:rsidR="00000000" w:rsidRPr="00000000">
        <w:rPr>
          <w:rtl w:val="0"/>
        </w:rPr>
      </w:r>
    </w:p>
    <w:p w:rsidR="00000000" w:rsidDel="00000000" w:rsidP="00000000" w:rsidRDefault="00000000" w:rsidRPr="00000000" w14:paraId="000004D2">
      <w:pPr>
        <w:rPr>
          <w:color w:val="00796b"/>
        </w:rPr>
      </w:pPr>
      <w:r w:rsidDel="00000000" w:rsidR="00000000" w:rsidRPr="00000000">
        <w:rPr>
          <w:color w:val="00796b"/>
          <w:rtl w:val="0"/>
        </w:rPr>
        <w:t xml:space="preserve">“The simplier love is, the more perfect it is. Find something more than “I love you.””</w:t>
      </w:r>
    </w:p>
    <w:p w:rsidR="00000000" w:rsidDel="00000000" w:rsidP="00000000" w:rsidRDefault="00000000" w:rsidRPr="00000000" w14:paraId="000004D3">
      <w:pPr>
        <w:rPr>
          <w:color w:val="00796b"/>
        </w:rPr>
      </w:pPr>
      <w:r w:rsidDel="00000000" w:rsidR="00000000" w:rsidRPr="00000000">
        <w:rPr>
          <w:rtl w:val="0"/>
        </w:rPr>
      </w:r>
    </w:p>
    <w:p w:rsidR="00000000" w:rsidDel="00000000" w:rsidP="00000000" w:rsidRDefault="00000000" w:rsidRPr="00000000" w14:paraId="000004D4">
      <w:pPr>
        <w:rPr>
          <w:color w:val="00796b"/>
        </w:rPr>
      </w:pPr>
      <w:r w:rsidDel="00000000" w:rsidR="00000000" w:rsidRPr="00000000">
        <w:rPr>
          <w:color w:val="00796b"/>
          <w:rtl w:val="0"/>
        </w:rPr>
        <w:t xml:space="preserve">“Goodbye Springfield” - Idea for finale of simpsons. They move on to another state, with the final line being from Homer “Goodbye springfield.”</w:t>
      </w:r>
    </w:p>
    <w:p w:rsidR="00000000" w:rsidDel="00000000" w:rsidP="00000000" w:rsidRDefault="00000000" w:rsidRPr="00000000" w14:paraId="000004D5">
      <w:pPr>
        <w:rPr>
          <w:color w:val="00796b"/>
        </w:rPr>
      </w:pPr>
      <w:r w:rsidDel="00000000" w:rsidR="00000000" w:rsidRPr="00000000">
        <w:rPr>
          <w:rtl w:val="0"/>
        </w:rPr>
      </w:r>
    </w:p>
    <w:p w:rsidR="00000000" w:rsidDel="00000000" w:rsidP="00000000" w:rsidRDefault="00000000" w:rsidRPr="00000000" w14:paraId="000004D6">
      <w:pPr>
        <w:rPr>
          <w:color w:val="00796b"/>
        </w:rPr>
      </w:pPr>
      <w:r w:rsidDel="00000000" w:rsidR="00000000" w:rsidRPr="00000000">
        <w:rPr>
          <w:color w:val="00796b"/>
          <w:rtl w:val="0"/>
        </w:rPr>
        <w:t xml:space="preserve">“A Perfect World” - Another planet, who have peaked technologically, run out of resources, and despite their perfect culture, their perfect tech, they invade and decimate earth of life, to steal our resources.</w:t>
      </w:r>
    </w:p>
    <w:p w:rsidR="00000000" w:rsidDel="00000000" w:rsidP="00000000" w:rsidRDefault="00000000" w:rsidRPr="00000000" w14:paraId="000004D7">
      <w:pPr>
        <w:rPr>
          <w:color w:val="00796b"/>
        </w:rPr>
      </w:pPr>
      <w:r w:rsidDel="00000000" w:rsidR="00000000" w:rsidRPr="00000000">
        <w:rPr>
          <w:rtl w:val="0"/>
        </w:rPr>
      </w:r>
    </w:p>
    <w:p w:rsidR="00000000" w:rsidDel="00000000" w:rsidP="00000000" w:rsidRDefault="00000000" w:rsidRPr="00000000" w14:paraId="000004D8">
      <w:pPr>
        <w:rPr>
          <w:color w:val="00796b"/>
        </w:rPr>
      </w:pPr>
      <w:r w:rsidDel="00000000" w:rsidR="00000000" w:rsidRPr="00000000">
        <w:rPr>
          <w:color w:val="00796b"/>
          <w:rtl w:val="0"/>
        </w:rPr>
        <w:t xml:space="preserve">“History is written by the good looking.”</w:t>
      </w:r>
    </w:p>
    <w:p w:rsidR="00000000" w:rsidDel="00000000" w:rsidP="00000000" w:rsidRDefault="00000000" w:rsidRPr="00000000" w14:paraId="000004D9">
      <w:pPr>
        <w:rPr>
          <w:color w:val="00796b"/>
        </w:rPr>
      </w:pPr>
      <w:r w:rsidDel="00000000" w:rsidR="00000000" w:rsidRPr="00000000">
        <w:rPr>
          <w:rtl w:val="0"/>
        </w:rPr>
      </w:r>
    </w:p>
    <w:p w:rsidR="00000000" w:rsidDel="00000000" w:rsidP="00000000" w:rsidRDefault="00000000" w:rsidRPr="00000000" w14:paraId="000004DA">
      <w:pPr>
        <w:rPr>
          <w:color w:val="00796b"/>
        </w:rPr>
      </w:pPr>
      <w:r w:rsidDel="00000000" w:rsidR="00000000" w:rsidRPr="00000000">
        <w:rPr>
          <w:color w:val="00796b"/>
          <w:rtl w:val="0"/>
        </w:rPr>
        <w:t xml:space="preserve">“It could not have been that amazing, for anyone outside their sphere of thoughts.”</w:t>
      </w:r>
    </w:p>
    <w:p w:rsidR="00000000" w:rsidDel="00000000" w:rsidP="00000000" w:rsidRDefault="00000000" w:rsidRPr="00000000" w14:paraId="000004DB">
      <w:pPr>
        <w:rPr>
          <w:color w:val="00796b"/>
        </w:rPr>
      </w:pPr>
      <w:r w:rsidDel="00000000" w:rsidR="00000000" w:rsidRPr="00000000">
        <w:rPr>
          <w:rtl w:val="0"/>
        </w:rPr>
      </w:r>
    </w:p>
    <w:p w:rsidR="00000000" w:rsidDel="00000000" w:rsidP="00000000" w:rsidRDefault="00000000" w:rsidRPr="00000000" w14:paraId="000004DC">
      <w:pPr>
        <w:rPr>
          <w:color w:val="00796b"/>
        </w:rPr>
      </w:pPr>
      <w:r w:rsidDel="00000000" w:rsidR="00000000" w:rsidRPr="00000000">
        <w:rPr>
          <w:color w:val="00796b"/>
          <w:rtl w:val="0"/>
        </w:rPr>
        <w:t xml:space="preserve">“My dreams are different than yours. I want to make money, make friends, and make love.”</w:t>
      </w:r>
    </w:p>
    <w:p w:rsidR="00000000" w:rsidDel="00000000" w:rsidP="00000000" w:rsidRDefault="00000000" w:rsidRPr="00000000" w14:paraId="000004DD">
      <w:pPr>
        <w:rPr>
          <w:color w:val="00796b"/>
        </w:rPr>
      </w:pPr>
      <w:r w:rsidDel="00000000" w:rsidR="00000000" w:rsidRPr="00000000">
        <w:rPr>
          <w:rtl w:val="0"/>
        </w:rPr>
      </w:r>
    </w:p>
    <w:p w:rsidR="00000000" w:rsidDel="00000000" w:rsidP="00000000" w:rsidRDefault="00000000" w:rsidRPr="00000000" w14:paraId="000004DE">
      <w:pPr>
        <w:rPr>
          <w:color w:val="00796b"/>
        </w:rPr>
      </w:pPr>
      <w:r w:rsidDel="00000000" w:rsidR="00000000" w:rsidRPr="00000000">
        <w:rPr>
          <w:color w:val="00796b"/>
          <w:rtl w:val="0"/>
        </w:rPr>
        <w:t xml:space="preserve">“Polygons” - cyberpunk.</w:t>
      </w:r>
    </w:p>
    <w:p w:rsidR="00000000" w:rsidDel="00000000" w:rsidP="00000000" w:rsidRDefault="00000000" w:rsidRPr="00000000" w14:paraId="000004DF">
      <w:pPr>
        <w:rPr>
          <w:color w:val="00796b"/>
        </w:rPr>
      </w:pPr>
      <w:r w:rsidDel="00000000" w:rsidR="00000000" w:rsidRPr="00000000">
        <w:rPr>
          <w:rtl w:val="0"/>
        </w:rPr>
      </w:r>
    </w:p>
    <w:p w:rsidR="00000000" w:rsidDel="00000000" w:rsidP="00000000" w:rsidRDefault="00000000" w:rsidRPr="00000000" w14:paraId="000004E0">
      <w:pPr>
        <w:rPr>
          <w:color w:val="00796b"/>
        </w:rPr>
      </w:pPr>
      <w:r w:rsidDel="00000000" w:rsidR="00000000" w:rsidRPr="00000000">
        <w:rPr>
          <w:color w:val="00796b"/>
          <w:rtl w:val="0"/>
        </w:rPr>
        <w:t xml:space="preserve">“Fear is a good teacher.”</w:t>
      </w:r>
    </w:p>
    <w:p w:rsidR="00000000" w:rsidDel="00000000" w:rsidP="00000000" w:rsidRDefault="00000000" w:rsidRPr="00000000" w14:paraId="000004E1">
      <w:pPr>
        <w:rPr>
          <w:color w:val="00796b"/>
        </w:rPr>
      </w:pPr>
      <w:r w:rsidDel="00000000" w:rsidR="00000000" w:rsidRPr="00000000">
        <w:rPr>
          <w:rtl w:val="0"/>
        </w:rPr>
      </w:r>
    </w:p>
    <w:p w:rsidR="00000000" w:rsidDel="00000000" w:rsidP="00000000" w:rsidRDefault="00000000" w:rsidRPr="00000000" w14:paraId="000004E2">
      <w:pPr>
        <w:rPr>
          <w:color w:val="00796b"/>
        </w:rPr>
      </w:pPr>
      <w:r w:rsidDel="00000000" w:rsidR="00000000" w:rsidRPr="00000000">
        <w:rPr>
          <w:color w:val="00796b"/>
          <w:rtl w:val="0"/>
        </w:rPr>
        <w:t xml:space="preserve">“Behind you.”</w:t>
      </w:r>
    </w:p>
    <w:p w:rsidR="00000000" w:rsidDel="00000000" w:rsidP="00000000" w:rsidRDefault="00000000" w:rsidRPr="00000000" w14:paraId="000004E3">
      <w:pPr>
        <w:rPr>
          <w:color w:val="00796b"/>
        </w:rPr>
      </w:pPr>
      <w:r w:rsidDel="00000000" w:rsidR="00000000" w:rsidRPr="00000000">
        <w:rPr>
          <w:rtl w:val="0"/>
        </w:rPr>
      </w:r>
    </w:p>
    <w:p w:rsidR="00000000" w:rsidDel="00000000" w:rsidP="00000000" w:rsidRDefault="00000000" w:rsidRPr="00000000" w14:paraId="000004E4">
      <w:pPr>
        <w:rPr>
          <w:color w:val="00796b"/>
        </w:rPr>
      </w:pPr>
      <w:r w:rsidDel="00000000" w:rsidR="00000000" w:rsidRPr="00000000">
        <w:rPr>
          <w:color w:val="00796b"/>
          <w:rtl w:val="0"/>
        </w:rPr>
        <w:t xml:space="preserve">“Force Of Love” - Meter</w:t>
      </w:r>
    </w:p>
    <w:p w:rsidR="00000000" w:rsidDel="00000000" w:rsidP="00000000" w:rsidRDefault="00000000" w:rsidRPr="00000000" w14:paraId="000004E5">
      <w:pPr>
        <w:rPr>
          <w:color w:val="00796b"/>
        </w:rPr>
      </w:pPr>
      <w:r w:rsidDel="00000000" w:rsidR="00000000" w:rsidRPr="00000000">
        <w:rPr>
          <w:rtl w:val="0"/>
        </w:rPr>
      </w:r>
    </w:p>
    <w:p w:rsidR="00000000" w:rsidDel="00000000" w:rsidP="00000000" w:rsidRDefault="00000000" w:rsidRPr="00000000" w14:paraId="000004E6">
      <w:pPr>
        <w:rPr>
          <w:color w:val="00796b"/>
        </w:rPr>
      </w:pPr>
      <w:r w:rsidDel="00000000" w:rsidR="00000000" w:rsidRPr="00000000">
        <w:rPr>
          <w:color w:val="00796b"/>
          <w:rtl w:val="0"/>
        </w:rPr>
        <w:t xml:space="preserve">“The Office - From Glad rags to Riches” - David strikes it lucky and enjoys his miilionaire lifestyle.</w:t>
      </w:r>
    </w:p>
    <w:p w:rsidR="00000000" w:rsidDel="00000000" w:rsidP="00000000" w:rsidRDefault="00000000" w:rsidRPr="00000000" w14:paraId="000004E7">
      <w:pPr>
        <w:rPr>
          <w:color w:val="00796b"/>
        </w:rPr>
      </w:pPr>
      <w:r w:rsidDel="00000000" w:rsidR="00000000" w:rsidRPr="00000000">
        <w:rPr>
          <w:rtl w:val="0"/>
        </w:rPr>
      </w:r>
    </w:p>
    <w:p w:rsidR="00000000" w:rsidDel="00000000" w:rsidP="00000000" w:rsidRDefault="00000000" w:rsidRPr="00000000" w14:paraId="000004E8">
      <w:pPr>
        <w:rPr>
          <w:color w:val="00796b"/>
        </w:rPr>
      </w:pPr>
      <w:r w:rsidDel="00000000" w:rsidR="00000000" w:rsidRPr="00000000">
        <w:rPr>
          <w:color w:val="00796b"/>
          <w:rtl w:val="0"/>
        </w:rPr>
        <w:t xml:space="preserve">“That’s what my whole life has been. An experiment in misery”</w:t>
      </w:r>
    </w:p>
    <w:p w:rsidR="00000000" w:rsidDel="00000000" w:rsidP="00000000" w:rsidRDefault="00000000" w:rsidRPr="00000000" w14:paraId="000004E9">
      <w:pPr>
        <w:rPr>
          <w:color w:val="00796b"/>
        </w:rPr>
      </w:pPr>
      <w:r w:rsidDel="00000000" w:rsidR="00000000" w:rsidRPr="00000000">
        <w:rPr>
          <w:rtl w:val="0"/>
        </w:rPr>
      </w:r>
    </w:p>
    <w:p w:rsidR="00000000" w:rsidDel="00000000" w:rsidP="00000000" w:rsidRDefault="00000000" w:rsidRPr="00000000" w14:paraId="000004EA">
      <w:pPr>
        <w:rPr>
          <w:color w:val="00796b"/>
        </w:rPr>
      </w:pPr>
      <w:r w:rsidDel="00000000" w:rsidR="00000000" w:rsidRPr="00000000">
        <w:rPr>
          <w:color w:val="00796b"/>
          <w:rtl w:val="0"/>
        </w:rPr>
        <w:t xml:space="preserve">“I shall teach that god is love, and those who would hurt in his name, are hatred.”</w:t>
      </w:r>
    </w:p>
    <w:p w:rsidR="00000000" w:rsidDel="00000000" w:rsidP="00000000" w:rsidRDefault="00000000" w:rsidRPr="00000000" w14:paraId="000004EB">
      <w:pPr>
        <w:rPr>
          <w:color w:val="00796b"/>
        </w:rPr>
      </w:pPr>
      <w:r w:rsidDel="00000000" w:rsidR="00000000" w:rsidRPr="00000000">
        <w:rPr>
          <w:rtl w:val="0"/>
        </w:rPr>
      </w:r>
    </w:p>
    <w:p w:rsidR="00000000" w:rsidDel="00000000" w:rsidP="00000000" w:rsidRDefault="00000000" w:rsidRPr="00000000" w14:paraId="000004EC">
      <w:pPr>
        <w:rPr>
          <w:color w:val="00796b"/>
        </w:rPr>
      </w:pPr>
      <w:r w:rsidDel="00000000" w:rsidR="00000000" w:rsidRPr="00000000">
        <w:rPr>
          <w:color w:val="00796b"/>
          <w:rtl w:val="0"/>
        </w:rPr>
        <w:t xml:space="preserve">“Sit there, don’t think, don’t love, don’t be, don’t feel, don’t eat, just sit there and let us feel this supreme power over you so that we can feel special.”</w:t>
      </w:r>
    </w:p>
    <w:p w:rsidR="00000000" w:rsidDel="00000000" w:rsidP="00000000" w:rsidRDefault="00000000" w:rsidRPr="00000000" w14:paraId="000004ED">
      <w:pPr>
        <w:rPr>
          <w:color w:val="00796b"/>
        </w:rPr>
      </w:pPr>
      <w:r w:rsidDel="00000000" w:rsidR="00000000" w:rsidRPr="00000000">
        <w:rPr>
          <w:rtl w:val="0"/>
        </w:rPr>
      </w:r>
    </w:p>
    <w:p w:rsidR="00000000" w:rsidDel="00000000" w:rsidP="00000000" w:rsidRDefault="00000000" w:rsidRPr="00000000" w14:paraId="000004EE">
      <w:pPr>
        <w:rPr>
          <w:color w:val="00796b"/>
        </w:rPr>
      </w:pPr>
      <w:r w:rsidDel="00000000" w:rsidR="00000000" w:rsidRPr="00000000">
        <w:rPr>
          <w:color w:val="00796b"/>
          <w:rtl w:val="0"/>
        </w:rPr>
        <w:t xml:space="preserve">“For the children shall be men.”</w:t>
      </w:r>
    </w:p>
    <w:p w:rsidR="00000000" w:rsidDel="00000000" w:rsidP="00000000" w:rsidRDefault="00000000" w:rsidRPr="00000000" w14:paraId="000004EF">
      <w:pPr>
        <w:rPr>
          <w:color w:val="00796b"/>
        </w:rPr>
      </w:pPr>
      <w:r w:rsidDel="00000000" w:rsidR="00000000" w:rsidRPr="00000000">
        <w:rPr>
          <w:rtl w:val="0"/>
        </w:rPr>
      </w:r>
    </w:p>
    <w:p w:rsidR="00000000" w:rsidDel="00000000" w:rsidP="00000000" w:rsidRDefault="00000000" w:rsidRPr="00000000" w14:paraId="000004F0">
      <w:pPr>
        <w:rPr>
          <w:color w:val="00796b"/>
        </w:rPr>
      </w:pPr>
      <w:r w:rsidDel="00000000" w:rsidR="00000000" w:rsidRPr="00000000">
        <w:rPr>
          <w:color w:val="00796b"/>
          <w:rtl w:val="0"/>
        </w:rPr>
        <w:t xml:space="preserve">“Woe for those who project nothing but darkness, for they already see nothing.”</w:t>
      </w:r>
    </w:p>
    <w:p w:rsidR="00000000" w:rsidDel="00000000" w:rsidP="00000000" w:rsidRDefault="00000000" w:rsidRPr="00000000" w14:paraId="000004F1">
      <w:pPr>
        <w:rPr>
          <w:color w:val="00796b"/>
        </w:rPr>
      </w:pPr>
      <w:r w:rsidDel="00000000" w:rsidR="00000000" w:rsidRPr="00000000">
        <w:rPr>
          <w:rtl w:val="0"/>
        </w:rPr>
      </w:r>
    </w:p>
    <w:p w:rsidR="00000000" w:rsidDel="00000000" w:rsidP="00000000" w:rsidRDefault="00000000" w:rsidRPr="00000000" w14:paraId="000004F2">
      <w:pPr>
        <w:rPr>
          <w:color w:val="00796b"/>
        </w:rPr>
      </w:pPr>
      <w:r w:rsidDel="00000000" w:rsidR="00000000" w:rsidRPr="00000000">
        <w:rPr>
          <w:color w:val="00796b"/>
          <w:rtl w:val="0"/>
        </w:rPr>
        <w:t xml:space="preserve">“Woe to those who only fight with their brethen, for they have forgotten their enemy.”</w:t>
      </w:r>
    </w:p>
    <w:p w:rsidR="00000000" w:rsidDel="00000000" w:rsidP="00000000" w:rsidRDefault="00000000" w:rsidRPr="00000000" w14:paraId="000004F3">
      <w:pPr>
        <w:rPr>
          <w:color w:val="00796b"/>
        </w:rPr>
      </w:pPr>
      <w:r w:rsidDel="00000000" w:rsidR="00000000" w:rsidRPr="00000000">
        <w:rPr>
          <w:rtl w:val="0"/>
        </w:rPr>
      </w:r>
    </w:p>
    <w:p w:rsidR="00000000" w:rsidDel="00000000" w:rsidP="00000000" w:rsidRDefault="00000000" w:rsidRPr="00000000" w14:paraId="000004F4">
      <w:pPr>
        <w:rPr>
          <w:color w:val="00796b"/>
        </w:rPr>
      </w:pPr>
      <w:r w:rsidDel="00000000" w:rsidR="00000000" w:rsidRPr="00000000">
        <w:rPr>
          <w:color w:val="00796b"/>
          <w:rtl w:val="0"/>
        </w:rPr>
        <w:t xml:space="preserve">“Bablyon” - A technological paradise.</w:t>
      </w:r>
    </w:p>
    <w:p w:rsidR="00000000" w:rsidDel="00000000" w:rsidP="00000000" w:rsidRDefault="00000000" w:rsidRPr="00000000" w14:paraId="000004F5">
      <w:pPr>
        <w:rPr>
          <w:color w:val="00796b"/>
        </w:rPr>
      </w:pPr>
      <w:r w:rsidDel="00000000" w:rsidR="00000000" w:rsidRPr="00000000">
        <w:rPr>
          <w:rtl w:val="0"/>
        </w:rPr>
      </w:r>
    </w:p>
    <w:p w:rsidR="00000000" w:rsidDel="00000000" w:rsidP="00000000" w:rsidRDefault="00000000" w:rsidRPr="00000000" w14:paraId="000004F6">
      <w:pPr>
        <w:rPr>
          <w:color w:val="00796b"/>
        </w:rPr>
      </w:pPr>
      <w:r w:rsidDel="00000000" w:rsidR="00000000" w:rsidRPr="00000000">
        <w:rPr>
          <w:rtl w:val="0"/>
        </w:rPr>
      </w:r>
    </w:p>
    <w:p w:rsidR="00000000" w:rsidDel="00000000" w:rsidP="00000000" w:rsidRDefault="00000000" w:rsidRPr="00000000" w14:paraId="000004F7">
      <w:pPr>
        <w:rPr>
          <w:color w:val="00796b"/>
        </w:rPr>
      </w:pPr>
      <w:r w:rsidDel="00000000" w:rsidR="00000000" w:rsidRPr="00000000">
        <w:rPr>
          <w:rtl w:val="0"/>
        </w:rPr>
      </w:r>
    </w:p>
    <w:p w:rsidR="00000000" w:rsidDel="00000000" w:rsidP="00000000" w:rsidRDefault="00000000" w:rsidRPr="00000000" w14:paraId="000004F8">
      <w:pPr>
        <w:rPr>
          <w:color w:val="00796b"/>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Theory:What if life is an artificial reality training program, called Rain (Brain = begining reality artificial inteligence network) - A reality sometimes bad and good, to prepare us for a perfect reality, where technology has perfected existence. Does it rain in our brain?</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“Golden Slumbers” - A kid, in a technological paradise, can only gaze at the light of its existence. Their society find out, and put him through a virtual reality training program, so when awakes among them, he is one of them.</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“A Stranger’s christmas.”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“The Future Dreaming.” - “The Future Now”</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“Our Days On Earth.”</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“Gods of Dogs”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“The Light Beneath the door.” - An alternate universe where people are hunted and killed by the authority, for their own pleasure and profit.</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“An happy American, is a happy human.”</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“I have never done that.” “We know. It was us.”What makes you think you can get away with blaming me?” “We lie alot. We might not. Then again we might..”</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“The goodbye of a storm..”</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“A smile through the rain.”</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“Little seeds of discontent.”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“The streets of London.”</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“Forgotten Crimes.” - A comedy drama about a detective with amensia.</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“Welcome To The Future.”</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“Sky Moon”</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“Final Destiny”</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“Rium” - The cage of life.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Ancestry</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En - </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DarkStream - Symbolize his wrath.</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Anonymous - A man loses his memories.</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Remember - A man loses his love, and spends the rest of his life trying to re-create her through various methods.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Remember any interest of making one of these, either game or movie, contact me @ antonyrobwells@gmail.com</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Remember any interest of making one of these, either game or movie, contact me @ antonyrobwells@gmail.com</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widowControl w:val="0"/>
        <w:rPr/>
      </w:pPr>
      <w:r w:rsidDel="00000000" w:rsidR="00000000" w:rsidRPr="00000000">
        <w:rPr/>
        <w:drawing>
          <wp:inline distB="19050" distT="19050" distL="19050" distR="19050">
            <wp:extent cx="5715000" cy="7810500"/>
            <wp:effectExtent b="0" l="0" r="0" t="0"/>
            <wp:docPr id="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15000"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sectPr>
      <w:footerReference r:id="rId26" w:type="default"/>
      <w:pgSz w:h="16834" w:w="11909" w:orient="portrait"/>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hashtag/indiedev?src=hash" TargetMode="External"/><Relationship Id="rId22" Type="http://schemas.openxmlformats.org/officeDocument/2006/relationships/hyperlink" Target="https://twitter.com/hashtag/indie?src=hash" TargetMode="External"/><Relationship Id="rId21" Type="http://schemas.openxmlformats.org/officeDocument/2006/relationships/hyperlink" Target="https://twitter.com/hashtag/indiedev?src=hash" TargetMode="External"/><Relationship Id="rId24" Type="http://schemas.openxmlformats.org/officeDocument/2006/relationships/hyperlink" Target="http://www.duet.com" TargetMode="External"/><Relationship Id="rId23" Type="http://schemas.openxmlformats.org/officeDocument/2006/relationships/hyperlink" Target="https://twitter.com/hashtag/indie?src=ha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VividEngineDev/status/1373236330373730304" TargetMode="External"/><Relationship Id="rId26" Type="http://schemas.openxmlformats.org/officeDocument/2006/relationships/footer" Target="footer1.xm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witter.com/VividEngineDev/status/1373234342433071105" TargetMode="External"/><Relationship Id="rId8" Type="http://schemas.openxmlformats.org/officeDocument/2006/relationships/image" Target="media/image2.jpg"/><Relationship Id="rId11" Type="http://schemas.openxmlformats.org/officeDocument/2006/relationships/hyperlink" Target="https://twitter.com/hashtag/idea?src=hash" TargetMode="External"/><Relationship Id="rId10" Type="http://schemas.openxmlformats.org/officeDocument/2006/relationships/hyperlink" Target="https://twitter.com/hashtag/idea?src=hash" TargetMode="External"/><Relationship Id="rId13" Type="http://schemas.openxmlformats.org/officeDocument/2006/relationships/hyperlink" Target="https://twitter.com/hashtag/controls?src=hash" TargetMode="External"/><Relationship Id="rId12" Type="http://schemas.openxmlformats.org/officeDocument/2006/relationships/hyperlink" Target="https://twitter.com/hashtag/controls?src=hash" TargetMode="External"/><Relationship Id="rId15" Type="http://schemas.openxmlformats.org/officeDocument/2006/relationships/hyperlink" Target="https://twitter.com/hashtag/input?src=hash" TargetMode="External"/><Relationship Id="rId14" Type="http://schemas.openxmlformats.org/officeDocument/2006/relationships/hyperlink" Target="https://twitter.com/hashtag/input?src=hash" TargetMode="External"/><Relationship Id="rId17" Type="http://schemas.openxmlformats.org/officeDocument/2006/relationships/hyperlink" Target="https://twitter.com/hashtag/games?src=hash" TargetMode="External"/><Relationship Id="rId16" Type="http://schemas.openxmlformats.org/officeDocument/2006/relationships/hyperlink" Target="https://twitter.com/hashtag/games?src=hash" TargetMode="External"/><Relationship Id="rId19" Type="http://schemas.openxmlformats.org/officeDocument/2006/relationships/hyperlink" Target="https://twitter.com/hashtag/gamedev?src=hash" TargetMode="External"/><Relationship Id="rId18" Type="http://schemas.openxmlformats.org/officeDocument/2006/relationships/hyperlink" Target="https://twitter.com/hashtag/gamedev?src=h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pBPrxh6zu/vb7j9Ib9syFw4urA==">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